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1D8" w:rsidRDefault="002241D8">
      <w:pPr>
        <w:pStyle w:val="En-ttedetabledesmatires"/>
      </w:pPr>
      <w:r>
        <w:t>Table des matières</w:t>
      </w:r>
    </w:p>
    <w:p w:rsidR="004A370E" w:rsidRPr="003D4012" w:rsidRDefault="002241D8">
      <w:pPr>
        <w:pStyle w:val="TM2"/>
        <w:tabs>
          <w:tab w:val="right" w:leader="dot" w:pos="9062"/>
        </w:tabs>
        <w:rPr>
          <w:ins w:id="0" w:author="Manuel Pires" w:date="2018-01-28T12:38:00Z"/>
          <w:rFonts w:eastAsia="Times New Roman"/>
          <w:noProof/>
          <w:lang w:val="en-GB" w:eastAsia="en-GB"/>
        </w:rPr>
      </w:pPr>
      <w:r>
        <w:fldChar w:fldCharType="begin"/>
      </w:r>
      <w:r>
        <w:instrText xml:space="preserve"> TOC \o "1-3" \h \z \u </w:instrText>
      </w:r>
      <w:r>
        <w:fldChar w:fldCharType="separate"/>
      </w:r>
      <w:ins w:id="1" w:author="Manuel Pires" w:date="2018-01-28T12:38:00Z">
        <w:r w:rsidR="004A370E" w:rsidRPr="006852E6">
          <w:rPr>
            <w:rStyle w:val="Lienhypertexte"/>
            <w:noProof/>
          </w:rPr>
          <w:fldChar w:fldCharType="begin"/>
        </w:r>
        <w:r w:rsidR="004A370E" w:rsidRPr="006852E6">
          <w:rPr>
            <w:rStyle w:val="Lienhypertexte"/>
            <w:noProof/>
          </w:rPr>
          <w:instrText xml:space="preserve"> </w:instrText>
        </w:r>
        <w:r w:rsidR="004A370E">
          <w:rPr>
            <w:noProof/>
          </w:rPr>
          <w:instrText>HYPERLINK \l "_Toc504906433"</w:instrText>
        </w:r>
        <w:r w:rsidR="004A370E" w:rsidRPr="006852E6">
          <w:rPr>
            <w:rStyle w:val="Lienhypertexte"/>
            <w:noProof/>
          </w:rPr>
          <w:instrText xml:space="preserve"> </w:instrText>
        </w:r>
        <w:r w:rsidR="004A370E" w:rsidRPr="006852E6">
          <w:rPr>
            <w:rStyle w:val="Lienhypertexte"/>
            <w:noProof/>
          </w:rPr>
        </w:r>
        <w:r w:rsidR="004A370E" w:rsidRPr="006852E6">
          <w:rPr>
            <w:rStyle w:val="Lienhypertexte"/>
            <w:noProof/>
          </w:rPr>
          <w:fldChar w:fldCharType="separate"/>
        </w:r>
        <w:r w:rsidR="004A370E" w:rsidRPr="006852E6">
          <w:rPr>
            <w:rStyle w:val="Lienhypertexte"/>
            <w:noProof/>
          </w:rPr>
          <w:t>Info pour motivé l’existence de AERO / Info présentation AERO</w:t>
        </w:r>
        <w:r w:rsidR="004A370E">
          <w:rPr>
            <w:noProof/>
            <w:webHidden/>
          </w:rPr>
          <w:tab/>
        </w:r>
        <w:r w:rsidR="004A370E">
          <w:rPr>
            <w:noProof/>
            <w:webHidden/>
          </w:rPr>
          <w:fldChar w:fldCharType="begin"/>
        </w:r>
        <w:r w:rsidR="004A370E">
          <w:rPr>
            <w:noProof/>
            <w:webHidden/>
          </w:rPr>
          <w:instrText xml:space="preserve"> PAGEREF _Toc504906433 \h </w:instrText>
        </w:r>
        <w:r w:rsidR="004A370E">
          <w:rPr>
            <w:noProof/>
            <w:webHidden/>
          </w:rPr>
        </w:r>
      </w:ins>
      <w:r w:rsidR="004A370E">
        <w:rPr>
          <w:noProof/>
          <w:webHidden/>
        </w:rPr>
        <w:fldChar w:fldCharType="separate"/>
      </w:r>
      <w:ins w:id="2" w:author="Manuel Pires" w:date="2018-01-28T12:38:00Z">
        <w:r w:rsidR="004A370E">
          <w:rPr>
            <w:noProof/>
            <w:webHidden/>
          </w:rPr>
          <w:t>2</w:t>
        </w:r>
        <w:r w:rsidR="004A370E">
          <w:rPr>
            <w:noProof/>
            <w:webHidden/>
          </w:rPr>
          <w:fldChar w:fldCharType="end"/>
        </w:r>
        <w:r w:rsidR="004A370E" w:rsidRPr="006852E6">
          <w:rPr>
            <w:rStyle w:val="Lienhypertexte"/>
            <w:noProof/>
          </w:rPr>
          <w:fldChar w:fldCharType="end"/>
        </w:r>
      </w:ins>
    </w:p>
    <w:p w:rsidR="004A370E" w:rsidRPr="003D4012" w:rsidRDefault="004A370E">
      <w:pPr>
        <w:pStyle w:val="TM2"/>
        <w:tabs>
          <w:tab w:val="right" w:leader="dot" w:pos="9062"/>
        </w:tabs>
        <w:rPr>
          <w:ins w:id="3" w:author="Manuel Pires" w:date="2018-01-28T12:38:00Z"/>
          <w:rFonts w:eastAsia="Times New Roman"/>
          <w:noProof/>
          <w:lang w:val="en-GB" w:eastAsia="en-GB"/>
        </w:rPr>
      </w:pPr>
      <w:ins w:id="4" w:author="Manuel Pires" w:date="2018-01-28T12:38:00Z">
        <w:r w:rsidRPr="006852E6">
          <w:rPr>
            <w:rStyle w:val="Lienhypertexte"/>
            <w:noProof/>
          </w:rPr>
          <w:fldChar w:fldCharType="begin"/>
        </w:r>
        <w:r w:rsidRPr="006852E6">
          <w:rPr>
            <w:rStyle w:val="Lienhypertexte"/>
            <w:noProof/>
          </w:rPr>
          <w:instrText xml:space="preserve"> </w:instrText>
        </w:r>
        <w:r>
          <w:rPr>
            <w:noProof/>
          </w:rPr>
          <w:instrText>HYPERLINK \l "_Toc504906434"</w:instrText>
        </w:r>
        <w:r w:rsidRPr="006852E6">
          <w:rPr>
            <w:rStyle w:val="Lienhypertexte"/>
            <w:noProof/>
          </w:rPr>
          <w:instrText xml:space="preserve"> </w:instrText>
        </w:r>
        <w:r w:rsidRPr="006852E6">
          <w:rPr>
            <w:rStyle w:val="Lienhypertexte"/>
            <w:noProof/>
          </w:rPr>
        </w:r>
        <w:r w:rsidRPr="006852E6">
          <w:rPr>
            <w:rStyle w:val="Lienhypertexte"/>
            <w:noProof/>
          </w:rPr>
          <w:fldChar w:fldCharType="separate"/>
        </w:r>
        <w:r w:rsidRPr="006852E6">
          <w:rPr>
            <w:rStyle w:val="Lienhypertexte"/>
            <w:noProof/>
            <w:lang w:val="en-US"/>
          </w:rPr>
          <w:t>Info organisation</w:t>
        </w:r>
        <w:r>
          <w:rPr>
            <w:noProof/>
            <w:webHidden/>
          </w:rPr>
          <w:tab/>
        </w:r>
        <w:r>
          <w:rPr>
            <w:noProof/>
            <w:webHidden/>
          </w:rPr>
          <w:fldChar w:fldCharType="begin"/>
        </w:r>
        <w:r>
          <w:rPr>
            <w:noProof/>
            <w:webHidden/>
          </w:rPr>
          <w:instrText xml:space="preserve"> PAGEREF _Toc504906434 \h </w:instrText>
        </w:r>
        <w:r>
          <w:rPr>
            <w:noProof/>
            <w:webHidden/>
          </w:rPr>
        </w:r>
      </w:ins>
      <w:r>
        <w:rPr>
          <w:noProof/>
          <w:webHidden/>
        </w:rPr>
        <w:fldChar w:fldCharType="separate"/>
      </w:r>
      <w:ins w:id="5" w:author="Manuel Pires" w:date="2018-01-28T12:38:00Z">
        <w:r>
          <w:rPr>
            <w:noProof/>
            <w:webHidden/>
          </w:rPr>
          <w:t>2</w:t>
        </w:r>
        <w:r>
          <w:rPr>
            <w:noProof/>
            <w:webHidden/>
          </w:rPr>
          <w:fldChar w:fldCharType="end"/>
        </w:r>
        <w:r w:rsidRPr="006852E6">
          <w:rPr>
            <w:rStyle w:val="Lienhypertexte"/>
            <w:noProof/>
          </w:rPr>
          <w:fldChar w:fldCharType="end"/>
        </w:r>
      </w:ins>
    </w:p>
    <w:p w:rsidR="004A370E" w:rsidRPr="003D4012" w:rsidRDefault="004A370E">
      <w:pPr>
        <w:pStyle w:val="TM2"/>
        <w:tabs>
          <w:tab w:val="right" w:leader="dot" w:pos="9062"/>
        </w:tabs>
        <w:rPr>
          <w:ins w:id="6" w:author="Manuel Pires" w:date="2018-01-28T12:38:00Z"/>
          <w:rFonts w:eastAsia="Times New Roman"/>
          <w:noProof/>
          <w:lang w:val="en-GB" w:eastAsia="en-GB"/>
        </w:rPr>
      </w:pPr>
      <w:ins w:id="7" w:author="Manuel Pires" w:date="2018-01-28T12:38:00Z">
        <w:r w:rsidRPr="006852E6">
          <w:rPr>
            <w:rStyle w:val="Lienhypertexte"/>
            <w:noProof/>
          </w:rPr>
          <w:fldChar w:fldCharType="begin"/>
        </w:r>
        <w:r w:rsidRPr="006852E6">
          <w:rPr>
            <w:rStyle w:val="Lienhypertexte"/>
            <w:noProof/>
          </w:rPr>
          <w:instrText xml:space="preserve"> </w:instrText>
        </w:r>
        <w:r>
          <w:rPr>
            <w:noProof/>
          </w:rPr>
          <w:instrText>HYPERLINK \l "_Toc504906435"</w:instrText>
        </w:r>
        <w:r w:rsidRPr="006852E6">
          <w:rPr>
            <w:rStyle w:val="Lienhypertexte"/>
            <w:noProof/>
          </w:rPr>
          <w:instrText xml:space="preserve"> </w:instrText>
        </w:r>
        <w:r w:rsidRPr="006852E6">
          <w:rPr>
            <w:rStyle w:val="Lienhypertexte"/>
            <w:noProof/>
          </w:rPr>
        </w:r>
        <w:r w:rsidRPr="006852E6">
          <w:rPr>
            <w:rStyle w:val="Lienhypertexte"/>
            <w:noProof/>
          </w:rPr>
          <w:fldChar w:fldCharType="separate"/>
        </w:r>
        <w:r w:rsidRPr="006852E6">
          <w:rPr>
            <w:rStyle w:val="Lienhypertexte"/>
            <w:noProof/>
          </w:rPr>
          <w:t>Info atout</w:t>
        </w:r>
        <w:r>
          <w:rPr>
            <w:noProof/>
            <w:webHidden/>
          </w:rPr>
          <w:tab/>
        </w:r>
        <w:r>
          <w:rPr>
            <w:noProof/>
            <w:webHidden/>
          </w:rPr>
          <w:fldChar w:fldCharType="begin"/>
        </w:r>
        <w:r>
          <w:rPr>
            <w:noProof/>
            <w:webHidden/>
          </w:rPr>
          <w:instrText xml:space="preserve"> PAGEREF _Toc504906435 \h </w:instrText>
        </w:r>
        <w:r>
          <w:rPr>
            <w:noProof/>
            <w:webHidden/>
          </w:rPr>
        </w:r>
      </w:ins>
      <w:r>
        <w:rPr>
          <w:noProof/>
          <w:webHidden/>
        </w:rPr>
        <w:fldChar w:fldCharType="separate"/>
      </w:r>
      <w:ins w:id="8" w:author="Manuel Pires" w:date="2018-01-28T12:38:00Z">
        <w:r>
          <w:rPr>
            <w:noProof/>
            <w:webHidden/>
          </w:rPr>
          <w:t>4</w:t>
        </w:r>
        <w:r>
          <w:rPr>
            <w:noProof/>
            <w:webHidden/>
          </w:rPr>
          <w:fldChar w:fldCharType="end"/>
        </w:r>
        <w:r w:rsidRPr="006852E6">
          <w:rPr>
            <w:rStyle w:val="Lienhypertexte"/>
            <w:noProof/>
          </w:rPr>
          <w:fldChar w:fldCharType="end"/>
        </w:r>
      </w:ins>
    </w:p>
    <w:p w:rsidR="004A370E" w:rsidRPr="003D4012" w:rsidRDefault="004A370E">
      <w:pPr>
        <w:pStyle w:val="TM2"/>
        <w:tabs>
          <w:tab w:val="right" w:leader="dot" w:pos="9062"/>
        </w:tabs>
        <w:rPr>
          <w:ins w:id="9" w:author="Manuel Pires" w:date="2018-01-28T12:38:00Z"/>
          <w:rFonts w:eastAsia="Times New Roman"/>
          <w:noProof/>
          <w:lang w:val="en-GB" w:eastAsia="en-GB"/>
        </w:rPr>
      </w:pPr>
      <w:ins w:id="10" w:author="Manuel Pires" w:date="2018-01-28T12:38:00Z">
        <w:r w:rsidRPr="006852E6">
          <w:rPr>
            <w:rStyle w:val="Lienhypertexte"/>
            <w:noProof/>
          </w:rPr>
          <w:fldChar w:fldCharType="begin"/>
        </w:r>
        <w:r w:rsidRPr="006852E6">
          <w:rPr>
            <w:rStyle w:val="Lienhypertexte"/>
            <w:noProof/>
          </w:rPr>
          <w:instrText xml:space="preserve"> </w:instrText>
        </w:r>
        <w:r>
          <w:rPr>
            <w:noProof/>
          </w:rPr>
          <w:instrText>HYPERLINK \l "_Toc504906436"</w:instrText>
        </w:r>
        <w:r w:rsidRPr="006852E6">
          <w:rPr>
            <w:rStyle w:val="Lienhypertexte"/>
            <w:noProof/>
          </w:rPr>
          <w:instrText xml:space="preserve"> </w:instrText>
        </w:r>
        <w:r w:rsidRPr="006852E6">
          <w:rPr>
            <w:rStyle w:val="Lienhypertexte"/>
            <w:noProof/>
          </w:rPr>
        </w:r>
        <w:r w:rsidRPr="006852E6">
          <w:rPr>
            <w:rStyle w:val="Lienhypertexte"/>
            <w:noProof/>
          </w:rPr>
          <w:fldChar w:fldCharType="separate"/>
        </w:r>
        <w:r w:rsidRPr="006852E6">
          <w:rPr>
            <w:rStyle w:val="Lienhypertexte"/>
            <w:noProof/>
          </w:rPr>
          <w:t>Info prestations</w:t>
        </w:r>
        <w:r>
          <w:rPr>
            <w:noProof/>
            <w:webHidden/>
          </w:rPr>
          <w:tab/>
        </w:r>
        <w:r>
          <w:rPr>
            <w:noProof/>
            <w:webHidden/>
          </w:rPr>
          <w:fldChar w:fldCharType="begin"/>
        </w:r>
        <w:r>
          <w:rPr>
            <w:noProof/>
            <w:webHidden/>
          </w:rPr>
          <w:instrText xml:space="preserve"> PAGEREF _Toc504906436 \h </w:instrText>
        </w:r>
        <w:r>
          <w:rPr>
            <w:noProof/>
            <w:webHidden/>
          </w:rPr>
        </w:r>
      </w:ins>
      <w:r>
        <w:rPr>
          <w:noProof/>
          <w:webHidden/>
        </w:rPr>
        <w:fldChar w:fldCharType="separate"/>
      </w:r>
      <w:ins w:id="11" w:author="Manuel Pires" w:date="2018-01-28T12:38:00Z">
        <w:r>
          <w:rPr>
            <w:noProof/>
            <w:webHidden/>
          </w:rPr>
          <w:t>4</w:t>
        </w:r>
        <w:r>
          <w:rPr>
            <w:noProof/>
            <w:webHidden/>
          </w:rPr>
          <w:fldChar w:fldCharType="end"/>
        </w:r>
        <w:r w:rsidRPr="006852E6">
          <w:rPr>
            <w:rStyle w:val="Lienhypertexte"/>
            <w:noProof/>
          </w:rPr>
          <w:fldChar w:fldCharType="end"/>
        </w:r>
      </w:ins>
    </w:p>
    <w:p w:rsidR="004A370E" w:rsidRPr="003D4012" w:rsidRDefault="004A370E">
      <w:pPr>
        <w:pStyle w:val="TM3"/>
        <w:tabs>
          <w:tab w:val="right" w:leader="dot" w:pos="9062"/>
        </w:tabs>
        <w:rPr>
          <w:ins w:id="12" w:author="Manuel Pires" w:date="2018-01-28T12:38:00Z"/>
          <w:rFonts w:eastAsia="Times New Roman"/>
          <w:noProof/>
          <w:lang w:val="en-GB" w:eastAsia="en-GB"/>
        </w:rPr>
      </w:pPr>
      <w:ins w:id="13" w:author="Manuel Pires" w:date="2018-01-28T12:38:00Z">
        <w:r w:rsidRPr="006852E6">
          <w:rPr>
            <w:rStyle w:val="Lienhypertexte"/>
            <w:noProof/>
          </w:rPr>
          <w:fldChar w:fldCharType="begin"/>
        </w:r>
        <w:r w:rsidRPr="006852E6">
          <w:rPr>
            <w:rStyle w:val="Lienhypertexte"/>
            <w:noProof/>
          </w:rPr>
          <w:instrText xml:space="preserve"> </w:instrText>
        </w:r>
        <w:r>
          <w:rPr>
            <w:noProof/>
          </w:rPr>
          <w:instrText>HYPERLINK \l "_Toc504906437"</w:instrText>
        </w:r>
        <w:r w:rsidRPr="006852E6">
          <w:rPr>
            <w:rStyle w:val="Lienhypertexte"/>
            <w:noProof/>
          </w:rPr>
          <w:instrText xml:space="preserve"> </w:instrText>
        </w:r>
        <w:r w:rsidRPr="006852E6">
          <w:rPr>
            <w:rStyle w:val="Lienhypertexte"/>
            <w:noProof/>
          </w:rPr>
        </w:r>
        <w:r w:rsidRPr="006852E6">
          <w:rPr>
            <w:rStyle w:val="Lienhypertexte"/>
            <w:noProof/>
          </w:rPr>
          <w:fldChar w:fldCharType="separate"/>
        </w:r>
        <w:r w:rsidRPr="006852E6">
          <w:rPr>
            <w:rStyle w:val="Lienhypertexte"/>
            <w:b/>
            <w:noProof/>
          </w:rPr>
          <w:t>2.1. INGENIERIE ET GESTION DES DONNEES TECHNIQUES</w:t>
        </w:r>
        <w:r>
          <w:rPr>
            <w:noProof/>
            <w:webHidden/>
          </w:rPr>
          <w:tab/>
        </w:r>
        <w:r>
          <w:rPr>
            <w:noProof/>
            <w:webHidden/>
          </w:rPr>
          <w:fldChar w:fldCharType="begin"/>
        </w:r>
        <w:r>
          <w:rPr>
            <w:noProof/>
            <w:webHidden/>
          </w:rPr>
          <w:instrText xml:space="preserve"> PAGEREF _Toc504906437 \h </w:instrText>
        </w:r>
        <w:r>
          <w:rPr>
            <w:noProof/>
            <w:webHidden/>
          </w:rPr>
        </w:r>
      </w:ins>
      <w:r>
        <w:rPr>
          <w:noProof/>
          <w:webHidden/>
        </w:rPr>
        <w:fldChar w:fldCharType="separate"/>
      </w:r>
      <w:ins w:id="14" w:author="Manuel Pires" w:date="2018-01-28T12:38:00Z">
        <w:r>
          <w:rPr>
            <w:noProof/>
            <w:webHidden/>
          </w:rPr>
          <w:t>4</w:t>
        </w:r>
        <w:r>
          <w:rPr>
            <w:noProof/>
            <w:webHidden/>
          </w:rPr>
          <w:fldChar w:fldCharType="end"/>
        </w:r>
        <w:r w:rsidRPr="006852E6">
          <w:rPr>
            <w:rStyle w:val="Lienhypertexte"/>
            <w:noProof/>
          </w:rPr>
          <w:fldChar w:fldCharType="end"/>
        </w:r>
      </w:ins>
    </w:p>
    <w:p w:rsidR="004A370E" w:rsidRPr="003D4012" w:rsidRDefault="004A370E">
      <w:pPr>
        <w:pStyle w:val="TM3"/>
        <w:tabs>
          <w:tab w:val="right" w:leader="dot" w:pos="9062"/>
        </w:tabs>
        <w:rPr>
          <w:ins w:id="15" w:author="Manuel Pires" w:date="2018-01-28T12:38:00Z"/>
          <w:rFonts w:eastAsia="Times New Roman"/>
          <w:noProof/>
          <w:lang w:val="en-GB" w:eastAsia="en-GB"/>
        </w:rPr>
      </w:pPr>
      <w:ins w:id="16" w:author="Manuel Pires" w:date="2018-01-28T12:38:00Z">
        <w:r w:rsidRPr="006852E6">
          <w:rPr>
            <w:rStyle w:val="Lienhypertexte"/>
            <w:noProof/>
          </w:rPr>
          <w:fldChar w:fldCharType="begin"/>
        </w:r>
        <w:r w:rsidRPr="006852E6">
          <w:rPr>
            <w:rStyle w:val="Lienhypertexte"/>
            <w:noProof/>
          </w:rPr>
          <w:instrText xml:space="preserve"> </w:instrText>
        </w:r>
        <w:r>
          <w:rPr>
            <w:noProof/>
          </w:rPr>
          <w:instrText>HYPERLINK \l "_Toc504906438"</w:instrText>
        </w:r>
        <w:r w:rsidRPr="006852E6">
          <w:rPr>
            <w:rStyle w:val="Lienhypertexte"/>
            <w:noProof/>
          </w:rPr>
          <w:instrText xml:space="preserve"> </w:instrText>
        </w:r>
        <w:r w:rsidRPr="006852E6">
          <w:rPr>
            <w:rStyle w:val="Lienhypertexte"/>
            <w:noProof/>
          </w:rPr>
        </w:r>
        <w:r w:rsidRPr="006852E6">
          <w:rPr>
            <w:rStyle w:val="Lienhypertexte"/>
            <w:noProof/>
          </w:rPr>
          <w:fldChar w:fldCharType="separate"/>
        </w:r>
        <w:r w:rsidRPr="006852E6">
          <w:rPr>
            <w:rStyle w:val="Lienhypertexte"/>
            <w:b/>
            <w:noProof/>
          </w:rPr>
          <w:t>2.2. MAINTENANCE CELLULE ET MODIFICATIONS</w:t>
        </w:r>
        <w:r>
          <w:rPr>
            <w:noProof/>
            <w:webHidden/>
          </w:rPr>
          <w:tab/>
        </w:r>
        <w:r>
          <w:rPr>
            <w:noProof/>
            <w:webHidden/>
          </w:rPr>
          <w:fldChar w:fldCharType="begin"/>
        </w:r>
        <w:r>
          <w:rPr>
            <w:noProof/>
            <w:webHidden/>
          </w:rPr>
          <w:instrText xml:space="preserve"> PAGEREF _Toc504906438 \h </w:instrText>
        </w:r>
        <w:r>
          <w:rPr>
            <w:noProof/>
            <w:webHidden/>
          </w:rPr>
        </w:r>
      </w:ins>
      <w:r>
        <w:rPr>
          <w:noProof/>
          <w:webHidden/>
        </w:rPr>
        <w:fldChar w:fldCharType="separate"/>
      </w:r>
      <w:ins w:id="17" w:author="Manuel Pires" w:date="2018-01-28T12:38:00Z">
        <w:r>
          <w:rPr>
            <w:noProof/>
            <w:webHidden/>
          </w:rPr>
          <w:t>4</w:t>
        </w:r>
        <w:r>
          <w:rPr>
            <w:noProof/>
            <w:webHidden/>
          </w:rPr>
          <w:fldChar w:fldCharType="end"/>
        </w:r>
        <w:r w:rsidRPr="006852E6">
          <w:rPr>
            <w:rStyle w:val="Lienhypertexte"/>
            <w:noProof/>
          </w:rPr>
          <w:fldChar w:fldCharType="end"/>
        </w:r>
      </w:ins>
    </w:p>
    <w:p w:rsidR="004A370E" w:rsidRPr="003D4012" w:rsidRDefault="004A370E">
      <w:pPr>
        <w:pStyle w:val="TM3"/>
        <w:tabs>
          <w:tab w:val="right" w:leader="dot" w:pos="9062"/>
        </w:tabs>
        <w:rPr>
          <w:ins w:id="18" w:author="Manuel Pires" w:date="2018-01-28T12:38:00Z"/>
          <w:rFonts w:eastAsia="Times New Roman"/>
          <w:noProof/>
          <w:lang w:val="en-GB" w:eastAsia="en-GB"/>
        </w:rPr>
      </w:pPr>
      <w:ins w:id="19" w:author="Manuel Pires" w:date="2018-01-28T12:38:00Z">
        <w:r w:rsidRPr="006852E6">
          <w:rPr>
            <w:rStyle w:val="Lienhypertexte"/>
            <w:noProof/>
          </w:rPr>
          <w:fldChar w:fldCharType="begin"/>
        </w:r>
        <w:r w:rsidRPr="006852E6">
          <w:rPr>
            <w:rStyle w:val="Lienhypertexte"/>
            <w:noProof/>
          </w:rPr>
          <w:instrText xml:space="preserve"> </w:instrText>
        </w:r>
        <w:r>
          <w:rPr>
            <w:noProof/>
          </w:rPr>
          <w:instrText>HYPERLINK \l "_Toc504906439"</w:instrText>
        </w:r>
        <w:r w:rsidRPr="006852E6">
          <w:rPr>
            <w:rStyle w:val="Lienhypertexte"/>
            <w:noProof/>
          </w:rPr>
          <w:instrText xml:space="preserve"> </w:instrText>
        </w:r>
        <w:r w:rsidRPr="006852E6">
          <w:rPr>
            <w:rStyle w:val="Lienhypertexte"/>
            <w:noProof/>
          </w:rPr>
        </w:r>
        <w:r w:rsidRPr="006852E6">
          <w:rPr>
            <w:rStyle w:val="Lienhypertexte"/>
            <w:noProof/>
          </w:rPr>
          <w:fldChar w:fldCharType="separate"/>
        </w:r>
        <w:r w:rsidRPr="006852E6">
          <w:rPr>
            <w:rStyle w:val="Lienhypertexte"/>
            <w:b/>
            <w:noProof/>
          </w:rPr>
          <w:t>2.3. DECAPAGE A SEC ET PEINTURE</w:t>
        </w:r>
        <w:r>
          <w:rPr>
            <w:noProof/>
            <w:webHidden/>
          </w:rPr>
          <w:tab/>
        </w:r>
        <w:r>
          <w:rPr>
            <w:noProof/>
            <w:webHidden/>
          </w:rPr>
          <w:fldChar w:fldCharType="begin"/>
        </w:r>
        <w:r>
          <w:rPr>
            <w:noProof/>
            <w:webHidden/>
          </w:rPr>
          <w:instrText xml:space="preserve"> PAGEREF _Toc504906439 \h </w:instrText>
        </w:r>
        <w:r>
          <w:rPr>
            <w:noProof/>
            <w:webHidden/>
          </w:rPr>
        </w:r>
      </w:ins>
      <w:r>
        <w:rPr>
          <w:noProof/>
          <w:webHidden/>
        </w:rPr>
        <w:fldChar w:fldCharType="separate"/>
      </w:r>
      <w:ins w:id="20" w:author="Manuel Pires" w:date="2018-01-28T12:38:00Z">
        <w:r>
          <w:rPr>
            <w:noProof/>
            <w:webHidden/>
          </w:rPr>
          <w:t>5</w:t>
        </w:r>
        <w:r>
          <w:rPr>
            <w:noProof/>
            <w:webHidden/>
          </w:rPr>
          <w:fldChar w:fldCharType="end"/>
        </w:r>
        <w:r w:rsidRPr="006852E6">
          <w:rPr>
            <w:rStyle w:val="Lienhypertexte"/>
            <w:noProof/>
          </w:rPr>
          <w:fldChar w:fldCharType="end"/>
        </w:r>
      </w:ins>
    </w:p>
    <w:p w:rsidR="004A370E" w:rsidRPr="003D4012" w:rsidRDefault="004A370E">
      <w:pPr>
        <w:pStyle w:val="TM3"/>
        <w:tabs>
          <w:tab w:val="right" w:leader="dot" w:pos="9062"/>
        </w:tabs>
        <w:rPr>
          <w:ins w:id="21" w:author="Manuel Pires" w:date="2018-01-28T12:38:00Z"/>
          <w:rFonts w:eastAsia="Times New Roman"/>
          <w:noProof/>
          <w:lang w:val="en-GB" w:eastAsia="en-GB"/>
        </w:rPr>
      </w:pPr>
      <w:ins w:id="22" w:author="Manuel Pires" w:date="2018-01-28T12:38:00Z">
        <w:r w:rsidRPr="006852E6">
          <w:rPr>
            <w:rStyle w:val="Lienhypertexte"/>
            <w:noProof/>
          </w:rPr>
          <w:fldChar w:fldCharType="begin"/>
        </w:r>
        <w:r w:rsidRPr="006852E6">
          <w:rPr>
            <w:rStyle w:val="Lienhypertexte"/>
            <w:noProof/>
          </w:rPr>
          <w:instrText xml:space="preserve"> </w:instrText>
        </w:r>
        <w:r>
          <w:rPr>
            <w:noProof/>
          </w:rPr>
          <w:instrText>HYPERLINK \l "_Toc504906440"</w:instrText>
        </w:r>
        <w:r w:rsidRPr="006852E6">
          <w:rPr>
            <w:rStyle w:val="Lienhypertexte"/>
            <w:noProof/>
          </w:rPr>
          <w:instrText xml:space="preserve"> </w:instrText>
        </w:r>
        <w:r w:rsidRPr="006852E6">
          <w:rPr>
            <w:rStyle w:val="Lienhypertexte"/>
            <w:noProof/>
          </w:rPr>
        </w:r>
        <w:r w:rsidRPr="006852E6">
          <w:rPr>
            <w:rStyle w:val="Lienhypertexte"/>
            <w:noProof/>
          </w:rPr>
          <w:fldChar w:fldCharType="separate"/>
        </w:r>
        <w:r w:rsidRPr="006852E6">
          <w:rPr>
            <w:rStyle w:val="Lienhypertexte"/>
            <w:b/>
            <w:noProof/>
          </w:rPr>
          <w:t>2.4. MAINTENANCE EN LIGNE</w:t>
        </w:r>
        <w:r>
          <w:rPr>
            <w:noProof/>
            <w:webHidden/>
          </w:rPr>
          <w:tab/>
        </w:r>
        <w:r>
          <w:rPr>
            <w:noProof/>
            <w:webHidden/>
          </w:rPr>
          <w:fldChar w:fldCharType="begin"/>
        </w:r>
        <w:r>
          <w:rPr>
            <w:noProof/>
            <w:webHidden/>
          </w:rPr>
          <w:instrText xml:space="preserve"> PAGEREF _Toc504906440 \h </w:instrText>
        </w:r>
        <w:r>
          <w:rPr>
            <w:noProof/>
            <w:webHidden/>
          </w:rPr>
        </w:r>
      </w:ins>
      <w:r>
        <w:rPr>
          <w:noProof/>
          <w:webHidden/>
        </w:rPr>
        <w:fldChar w:fldCharType="separate"/>
      </w:r>
      <w:ins w:id="23" w:author="Manuel Pires" w:date="2018-01-28T12:38:00Z">
        <w:r>
          <w:rPr>
            <w:noProof/>
            <w:webHidden/>
          </w:rPr>
          <w:t>5</w:t>
        </w:r>
        <w:r>
          <w:rPr>
            <w:noProof/>
            <w:webHidden/>
          </w:rPr>
          <w:fldChar w:fldCharType="end"/>
        </w:r>
        <w:r w:rsidRPr="006852E6">
          <w:rPr>
            <w:rStyle w:val="Lienhypertexte"/>
            <w:noProof/>
          </w:rPr>
          <w:fldChar w:fldCharType="end"/>
        </w:r>
      </w:ins>
    </w:p>
    <w:p w:rsidR="004A370E" w:rsidRPr="003D4012" w:rsidRDefault="004A370E">
      <w:pPr>
        <w:pStyle w:val="TM3"/>
        <w:tabs>
          <w:tab w:val="right" w:leader="dot" w:pos="9062"/>
        </w:tabs>
        <w:rPr>
          <w:ins w:id="24" w:author="Manuel Pires" w:date="2018-01-28T12:38:00Z"/>
          <w:rFonts w:eastAsia="Times New Roman"/>
          <w:noProof/>
          <w:lang w:val="en-GB" w:eastAsia="en-GB"/>
        </w:rPr>
      </w:pPr>
      <w:ins w:id="25" w:author="Manuel Pires" w:date="2018-01-28T12:38:00Z">
        <w:r w:rsidRPr="006852E6">
          <w:rPr>
            <w:rStyle w:val="Lienhypertexte"/>
            <w:noProof/>
          </w:rPr>
          <w:fldChar w:fldCharType="begin"/>
        </w:r>
        <w:r w:rsidRPr="006852E6">
          <w:rPr>
            <w:rStyle w:val="Lienhypertexte"/>
            <w:noProof/>
          </w:rPr>
          <w:instrText xml:space="preserve"> </w:instrText>
        </w:r>
        <w:r>
          <w:rPr>
            <w:noProof/>
          </w:rPr>
          <w:instrText>HYPERLINK \l "_Toc504906441"</w:instrText>
        </w:r>
        <w:r w:rsidRPr="006852E6">
          <w:rPr>
            <w:rStyle w:val="Lienhypertexte"/>
            <w:noProof/>
          </w:rPr>
          <w:instrText xml:space="preserve"> </w:instrText>
        </w:r>
        <w:r w:rsidRPr="006852E6">
          <w:rPr>
            <w:rStyle w:val="Lienhypertexte"/>
            <w:noProof/>
          </w:rPr>
        </w:r>
        <w:r w:rsidRPr="006852E6">
          <w:rPr>
            <w:rStyle w:val="Lienhypertexte"/>
            <w:noProof/>
          </w:rPr>
          <w:fldChar w:fldCharType="separate"/>
        </w:r>
        <w:r w:rsidRPr="006852E6">
          <w:rPr>
            <w:rStyle w:val="Lienhypertexte"/>
            <w:b/>
            <w:noProof/>
          </w:rPr>
          <w:t>2.5. REPARATION, ENTRETIEN ET SOUS-TRAITANCE D'EQUIPEMENTS</w:t>
        </w:r>
        <w:r>
          <w:rPr>
            <w:noProof/>
            <w:webHidden/>
          </w:rPr>
          <w:tab/>
        </w:r>
        <w:r>
          <w:rPr>
            <w:noProof/>
            <w:webHidden/>
          </w:rPr>
          <w:fldChar w:fldCharType="begin"/>
        </w:r>
        <w:r>
          <w:rPr>
            <w:noProof/>
            <w:webHidden/>
          </w:rPr>
          <w:instrText xml:space="preserve"> PAGEREF _Toc504906441 \h </w:instrText>
        </w:r>
        <w:r>
          <w:rPr>
            <w:noProof/>
            <w:webHidden/>
          </w:rPr>
        </w:r>
      </w:ins>
      <w:r>
        <w:rPr>
          <w:noProof/>
          <w:webHidden/>
        </w:rPr>
        <w:fldChar w:fldCharType="separate"/>
      </w:r>
      <w:ins w:id="26" w:author="Manuel Pires" w:date="2018-01-28T12:38:00Z">
        <w:r>
          <w:rPr>
            <w:noProof/>
            <w:webHidden/>
          </w:rPr>
          <w:t>5</w:t>
        </w:r>
        <w:r>
          <w:rPr>
            <w:noProof/>
            <w:webHidden/>
          </w:rPr>
          <w:fldChar w:fldCharType="end"/>
        </w:r>
        <w:r w:rsidRPr="006852E6">
          <w:rPr>
            <w:rStyle w:val="Lienhypertexte"/>
            <w:noProof/>
          </w:rPr>
          <w:fldChar w:fldCharType="end"/>
        </w:r>
      </w:ins>
    </w:p>
    <w:p w:rsidR="004A370E" w:rsidRPr="003D4012" w:rsidRDefault="004A370E">
      <w:pPr>
        <w:pStyle w:val="TM3"/>
        <w:tabs>
          <w:tab w:val="right" w:leader="dot" w:pos="9062"/>
        </w:tabs>
        <w:rPr>
          <w:ins w:id="27" w:author="Manuel Pires" w:date="2018-01-28T12:38:00Z"/>
          <w:rFonts w:eastAsia="Times New Roman"/>
          <w:noProof/>
          <w:lang w:val="en-GB" w:eastAsia="en-GB"/>
        </w:rPr>
      </w:pPr>
      <w:ins w:id="28" w:author="Manuel Pires" w:date="2018-01-28T12:38:00Z">
        <w:r w:rsidRPr="006852E6">
          <w:rPr>
            <w:rStyle w:val="Lienhypertexte"/>
            <w:noProof/>
          </w:rPr>
          <w:fldChar w:fldCharType="begin"/>
        </w:r>
        <w:r w:rsidRPr="006852E6">
          <w:rPr>
            <w:rStyle w:val="Lienhypertexte"/>
            <w:noProof/>
          </w:rPr>
          <w:instrText xml:space="preserve"> </w:instrText>
        </w:r>
        <w:r>
          <w:rPr>
            <w:noProof/>
          </w:rPr>
          <w:instrText>HYPERLINK \l "_Toc504906442"</w:instrText>
        </w:r>
        <w:r w:rsidRPr="006852E6">
          <w:rPr>
            <w:rStyle w:val="Lienhypertexte"/>
            <w:noProof/>
          </w:rPr>
          <w:instrText xml:space="preserve"> </w:instrText>
        </w:r>
        <w:r w:rsidRPr="006852E6">
          <w:rPr>
            <w:rStyle w:val="Lienhypertexte"/>
            <w:noProof/>
          </w:rPr>
        </w:r>
        <w:r w:rsidRPr="006852E6">
          <w:rPr>
            <w:rStyle w:val="Lienhypertexte"/>
            <w:noProof/>
          </w:rPr>
          <w:fldChar w:fldCharType="separate"/>
        </w:r>
        <w:r w:rsidRPr="006852E6">
          <w:rPr>
            <w:rStyle w:val="Lienhypertexte"/>
            <w:b/>
            <w:noProof/>
          </w:rPr>
          <w:t>2.6. VENTE ET DISTRIBUTION DE PIECES</w:t>
        </w:r>
        <w:r>
          <w:rPr>
            <w:noProof/>
            <w:webHidden/>
          </w:rPr>
          <w:tab/>
        </w:r>
        <w:r>
          <w:rPr>
            <w:noProof/>
            <w:webHidden/>
          </w:rPr>
          <w:fldChar w:fldCharType="begin"/>
        </w:r>
        <w:r>
          <w:rPr>
            <w:noProof/>
            <w:webHidden/>
          </w:rPr>
          <w:instrText xml:space="preserve"> PAGEREF _Toc504906442 \h </w:instrText>
        </w:r>
        <w:r>
          <w:rPr>
            <w:noProof/>
            <w:webHidden/>
          </w:rPr>
        </w:r>
      </w:ins>
      <w:r>
        <w:rPr>
          <w:noProof/>
          <w:webHidden/>
        </w:rPr>
        <w:fldChar w:fldCharType="separate"/>
      </w:r>
      <w:ins w:id="29" w:author="Manuel Pires" w:date="2018-01-28T12:38:00Z">
        <w:r>
          <w:rPr>
            <w:noProof/>
            <w:webHidden/>
          </w:rPr>
          <w:t>5</w:t>
        </w:r>
        <w:r>
          <w:rPr>
            <w:noProof/>
            <w:webHidden/>
          </w:rPr>
          <w:fldChar w:fldCharType="end"/>
        </w:r>
        <w:r w:rsidRPr="006852E6">
          <w:rPr>
            <w:rStyle w:val="Lienhypertexte"/>
            <w:noProof/>
          </w:rPr>
          <w:fldChar w:fldCharType="end"/>
        </w:r>
      </w:ins>
    </w:p>
    <w:p w:rsidR="004A370E" w:rsidRPr="003D4012" w:rsidRDefault="004A370E">
      <w:pPr>
        <w:pStyle w:val="TM2"/>
        <w:tabs>
          <w:tab w:val="right" w:leader="dot" w:pos="9062"/>
        </w:tabs>
        <w:rPr>
          <w:ins w:id="30" w:author="Manuel Pires" w:date="2018-01-28T12:38:00Z"/>
          <w:rFonts w:eastAsia="Times New Roman"/>
          <w:noProof/>
          <w:lang w:val="en-GB" w:eastAsia="en-GB"/>
        </w:rPr>
      </w:pPr>
      <w:ins w:id="31" w:author="Manuel Pires" w:date="2018-01-28T12:38:00Z">
        <w:r w:rsidRPr="006852E6">
          <w:rPr>
            <w:rStyle w:val="Lienhypertexte"/>
            <w:noProof/>
          </w:rPr>
          <w:fldChar w:fldCharType="begin"/>
        </w:r>
        <w:r w:rsidRPr="006852E6">
          <w:rPr>
            <w:rStyle w:val="Lienhypertexte"/>
            <w:noProof/>
          </w:rPr>
          <w:instrText xml:space="preserve"> </w:instrText>
        </w:r>
        <w:r>
          <w:rPr>
            <w:noProof/>
          </w:rPr>
          <w:instrText>HYPERLINK \l "_Toc504906443"</w:instrText>
        </w:r>
        <w:r w:rsidRPr="006852E6">
          <w:rPr>
            <w:rStyle w:val="Lienhypertexte"/>
            <w:noProof/>
          </w:rPr>
          <w:instrText xml:space="preserve"> </w:instrText>
        </w:r>
        <w:r w:rsidRPr="006852E6">
          <w:rPr>
            <w:rStyle w:val="Lienhypertexte"/>
            <w:noProof/>
          </w:rPr>
        </w:r>
        <w:r w:rsidRPr="006852E6">
          <w:rPr>
            <w:rStyle w:val="Lienhypertexte"/>
            <w:noProof/>
          </w:rPr>
          <w:fldChar w:fldCharType="separate"/>
        </w:r>
        <w:r w:rsidRPr="006852E6">
          <w:rPr>
            <w:rStyle w:val="Lienhypertexte"/>
            <w:noProof/>
          </w:rPr>
          <w:t>Info orientations stratégiques</w:t>
        </w:r>
        <w:r>
          <w:rPr>
            <w:noProof/>
            <w:webHidden/>
          </w:rPr>
          <w:tab/>
        </w:r>
        <w:r>
          <w:rPr>
            <w:noProof/>
            <w:webHidden/>
          </w:rPr>
          <w:fldChar w:fldCharType="begin"/>
        </w:r>
        <w:r>
          <w:rPr>
            <w:noProof/>
            <w:webHidden/>
          </w:rPr>
          <w:instrText xml:space="preserve"> PAGEREF _Toc504906443 \h </w:instrText>
        </w:r>
        <w:r>
          <w:rPr>
            <w:noProof/>
            <w:webHidden/>
          </w:rPr>
        </w:r>
      </w:ins>
      <w:r>
        <w:rPr>
          <w:noProof/>
          <w:webHidden/>
        </w:rPr>
        <w:fldChar w:fldCharType="separate"/>
      </w:r>
      <w:ins w:id="32" w:author="Manuel Pires" w:date="2018-01-28T12:38:00Z">
        <w:r>
          <w:rPr>
            <w:noProof/>
            <w:webHidden/>
          </w:rPr>
          <w:t>6</w:t>
        </w:r>
        <w:r>
          <w:rPr>
            <w:noProof/>
            <w:webHidden/>
          </w:rPr>
          <w:fldChar w:fldCharType="end"/>
        </w:r>
        <w:r w:rsidRPr="006852E6">
          <w:rPr>
            <w:rStyle w:val="Lienhypertexte"/>
            <w:noProof/>
          </w:rPr>
          <w:fldChar w:fldCharType="end"/>
        </w:r>
      </w:ins>
    </w:p>
    <w:p w:rsidR="004A370E" w:rsidRPr="003D4012" w:rsidRDefault="004A370E">
      <w:pPr>
        <w:pStyle w:val="TM3"/>
        <w:tabs>
          <w:tab w:val="right" w:leader="dot" w:pos="9062"/>
        </w:tabs>
        <w:rPr>
          <w:ins w:id="33" w:author="Manuel Pires" w:date="2018-01-28T12:38:00Z"/>
          <w:rFonts w:eastAsia="Times New Roman"/>
          <w:noProof/>
          <w:lang w:val="en-GB" w:eastAsia="en-GB"/>
        </w:rPr>
      </w:pPr>
      <w:ins w:id="34" w:author="Manuel Pires" w:date="2018-01-28T12:38:00Z">
        <w:r w:rsidRPr="006852E6">
          <w:rPr>
            <w:rStyle w:val="Lienhypertexte"/>
            <w:noProof/>
          </w:rPr>
          <w:fldChar w:fldCharType="begin"/>
        </w:r>
        <w:r w:rsidRPr="006852E6">
          <w:rPr>
            <w:rStyle w:val="Lienhypertexte"/>
            <w:noProof/>
          </w:rPr>
          <w:instrText xml:space="preserve"> </w:instrText>
        </w:r>
        <w:r>
          <w:rPr>
            <w:noProof/>
          </w:rPr>
          <w:instrText>HYPERLINK \l "_Toc504906444"</w:instrText>
        </w:r>
        <w:r w:rsidRPr="006852E6">
          <w:rPr>
            <w:rStyle w:val="Lienhypertexte"/>
            <w:noProof/>
          </w:rPr>
          <w:instrText xml:space="preserve"> </w:instrText>
        </w:r>
        <w:r w:rsidRPr="006852E6">
          <w:rPr>
            <w:rStyle w:val="Lienhypertexte"/>
            <w:noProof/>
          </w:rPr>
        </w:r>
        <w:r w:rsidRPr="006852E6">
          <w:rPr>
            <w:rStyle w:val="Lienhypertexte"/>
            <w:noProof/>
          </w:rPr>
          <w:fldChar w:fldCharType="separate"/>
        </w:r>
        <w:r w:rsidRPr="006852E6">
          <w:rPr>
            <w:rStyle w:val="Lienhypertexte"/>
            <w:noProof/>
          </w:rPr>
          <w:t>Info pour stratégie</w:t>
        </w:r>
        <w:r>
          <w:rPr>
            <w:noProof/>
            <w:webHidden/>
          </w:rPr>
          <w:tab/>
        </w:r>
        <w:r>
          <w:rPr>
            <w:noProof/>
            <w:webHidden/>
          </w:rPr>
          <w:fldChar w:fldCharType="begin"/>
        </w:r>
        <w:r>
          <w:rPr>
            <w:noProof/>
            <w:webHidden/>
          </w:rPr>
          <w:instrText xml:space="preserve"> PAGEREF _Toc504906444 \h </w:instrText>
        </w:r>
        <w:r>
          <w:rPr>
            <w:noProof/>
            <w:webHidden/>
          </w:rPr>
        </w:r>
      </w:ins>
      <w:r>
        <w:rPr>
          <w:noProof/>
          <w:webHidden/>
        </w:rPr>
        <w:fldChar w:fldCharType="separate"/>
      </w:r>
      <w:ins w:id="35" w:author="Manuel Pires" w:date="2018-01-28T12:38:00Z">
        <w:r>
          <w:rPr>
            <w:noProof/>
            <w:webHidden/>
          </w:rPr>
          <w:t>6</w:t>
        </w:r>
        <w:r>
          <w:rPr>
            <w:noProof/>
            <w:webHidden/>
          </w:rPr>
          <w:fldChar w:fldCharType="end"/>
        </w:r>
        <w:r w:rsidRPr="006852E6">
          <w:rPr>
            <w:rStyle w:val="Lienhypertexte"/>
            <w:noProof/>
          </w:rPr>
          <w:fldChar w:fldCharType="end"/>
        </w:r>
      </w:ins>
    </w:p>
    <w:p w:rsidR="004A370E" w:rsidRPr="003D4012" w:rsidRDefault="004A370E">
      <w:pPr>
        <w:pStyle w:val="TM2"/>
        <w:tabs>
          <w:tab w:val="right" w:leader="dot" w:pos="9062"/>
        </w:tabs>
        <w:rPr>
          <w:ins w:id="36" w:author="Manuel Pires" w:date="2018-01-28T12:38:00Z"/>
          <w:rFonts w:eastAsia="Times New Roman"/>
          <w:noProof/>
          <w:lang w:val="en-GB" w:eastAsia="en-GB"/>
        </w:rPr>
      </w:pPr>
      <w:ins w:id="37" w:author="Manuel Pires" w:date="2018-01-28T12:38:00Z">
        <w:r w:rsidRPr="006852E6">
          <w:rPr>
            <w:rStyle w:val="Lienhypertexte"/>
            <w:noProof/>
          </w:rPr>
          <w:fldChar w:fldCharType="begin"/>
        </w:r>
        <w:r w:rsidRPr="006852E6">
          <w:rPr>
            <w:rStyle w:val="Lienhypertexte"/>
            <w:noProof/>
          </w:rPr>
          <w:instrText xml:space="preserve"> </w:instrText>
        </w:r>
        <w:r>
          <w:rPr>
            <w:noProof/>
          </w:rPr>
          <w:instrText>HYPERLINK \l "_Toc504906445"</w:instrText>
        </w:r>
        <w:r w:rsidRPr="006852E6">
          <w:rPr>
            <w:rStyle w:val="Lienhypertexte"/>
            <w:noProof/>
          </w:rPr>
          <w:instrText xml:space="preserve"> </w:instrText>
        </w:r>
        <w:r w:rsidRPr="006852E6">
          <w:rPr>
            <w:rStyle w:val="Lienhypertexte"/>
            <w:noProof/>
          </w:rPr>
        </w:r>
        <w:r w:rsidRPr="006852E6">
          <w:rPr>
            <w:rStyle w:val="Lienhypertexte"/>
            <w:noProof/>
          </w:rPr>
          <w:fldChar w:fldCharType="separate"/>
        </w:r>
        <w:r w:rsidRPr="006852E6">
          <w:rPr>
            <w:rStyle w:val="Lienhypertexte"/>
            <w:noProof/>
          </w:rPr>
          <w:t>Info sur le SI actuel</w:t>
        </w:r>
        <w:r>
          <w:rPr>
            <w:noProof/>
            <w:webHidden/>
          </w:rPr>
          <w:tab/>
        </w:r>
        <w:r>
          <w:rPr>
            <w:noProof/>
            <w:webHidden/>
          </w:rPr>
          <w:fldChar w:fldCharType="begin"/>
        </w:r>
        <w:r>
          <w:rPr>
            <w:noProof/>
            <w:webHidden/>
          </w:rPr>
          <w:instrText xml:space="preserve"> PAGEREF _Toc504906445 \h </w:instrText>
        </w:r>
        <w:r>
          <w:rPr>
            <w:noProof/>
            <w:webHidden/>
          </w:rPr>
        </w:r>
      </w:ins>
      <w:r>
        <w:rPr>
          <w:noProof/>
          <w:webHidden/>
        </w:rPr>
        <w:fldChar w:fldCharType="separate"/>
      </w:r>
      <w:ins w:id="38" w:author="Manuel Pires" w:date="2018-01-28T12:38:00Z">
        <w:r>
          <w:rPr>
            <w:noProof/>
            <w:webHidden/>
          </w:rPr>
          <w:t>7</w:t>
        </w:r>
        <w:r>
          <w:rPr>
            <w:noProof/>
            <w:webHidden/>
          </w:rPr>
          <w:fldChar w:fldCharType="end"/>
        </w:r>
        <w:r w:rsidRPr="006852E6">
          <w:rPr>
            <w:rStyle w:val="Lienhypertexte"/>
            <w:noProof/>
          </w:rPr>
          <w:fldChar w:fldCharType="end"/>
        </w:r>
      </w:ins>
    </w:p>
    <w:p w:rsidR="004A370E" w:rsidRPr="003D4012" w:rsidRDefault="004A370E">
      <w:pPr>
        <w:pStyle w:val="TM2"/>
        <w:tabs>
          <w:tab w:val="right" w:leader="dot" w:pos="9062"/>
        </w:tabs>
        <w:rPr>
          <w:ins w:id="39" w:author="Manuel Pires" w:date="2018-01-28T12:38:00Z"/>
          <w:rFonts w:eastAsia="Times New Roman"/>
          <w:noProof/>
          <w:lang w:val="en-GB" w:eastAsia="en-GB"/>
        </w:rPr>
      </w:pPr>
      <w:ins w:id="40" w:author="Manuel Pires" w:date="2018-01-28T12:38:00Z">
        <w:r w:rsidRPr="006852E6">
          <w:rPr>
            <w:rStyle w:val="Lienhypertexte"/>
            <w:noProof/>
          </w:rPr>
          <w:fldChar w:fldCharType="begin"/>
        </w:r>
        <w:r w:rsidRPr="006852E6">
          <w:rPr>
            <w:rStyle w:val="Lienhypertexte"/>
            <w:noProof/>
          </w:rPr>
          <w:instrText xml:space="preserve"> </w:instrText>
        </w:r>
        <w:r>
          <w:rPr>
            <w:noProof/>
          </w:rPr>
          <w:instrText>HYPERLINK \l "_Toc504906446"</w:instrText>
        </w:r>
        <w:r w:rsidRPr="006852E6">
          <w:rPr>
            <w:rStyle w:val="Lienhypertexte"/>
            <w:noProof/>
          </w:rPr>
          <w:instrText xml:space="preserve"> </w:instrText>
        </w:r>
        <w:r w:rsidRPr="006852E6">
          <w:rPr>
            <w:rStyle w:val="Lienhypertexte"/>
            <w:noProof/>
          </w:rPr>
        </w:r>
        <w:r w:rsidRPr="006852E6">
          <w:rPr>
            <w:rStyle w:val="Lienhypertexte"/>
            <w:noProof/>
          </w:rPr>
          <w:fldChar w:fldCharType="separate"/>
        </w:r>
        <w:r w:rsidRPr="006852E6">
          <w:rPr>
            <w:rStyle w:val="Lienhypertexte"/>
            <w:noProof/>
          </w:rPr>
          <w:t>Info motivation refonte SI</w:t>
        </w:r>
        <w:r>
          <w:rPr>
            <w:noProof/>
            <w:webHidden/>
          </w:rPr>
          <w:tab/>
        </w:r>
        <w:r>
          <w:rPr>
            <w:noProof/>
            <w:webHidden/>
          </w:rPr>
          <w:fldChar w:fldCharType="begin"/>
        </w:r>
        <w:r>
          <w:rPr>
            <w:noProof/>
            <w:webHidden/>
          </w:rPr>
          <w:instrText xml:space="preserve"> PAGEREF _Toc504906446 \h </w:instrText>
        </w:r>
        <w:r>
          <w:rPr>
            <w:noProof/>
            <w:webHidden/>
          </w:rPr>
        </w:r>
      </w:ins>
      <w:r>
        <w:rPr>
          <w:noProof/>
          <w:webHidden/>
        </w:rPr>
        <w:fldChar w:fldCharType="separate"/>
      </w:r>
      <w:ins w:id="41" w:author="Manuel Pires" w:date="2018-01-28T12:38:00Z">
        <w:r>
          <w:rPr>
            <w:noProof/>
            <w:webHidden/>
          </w:rPr>
          <w:t>7</w:t>
        </w:r>
        <w:r>
          <w:rPr>
            <w:noProof/>
            <w:webHidden/>
          </w:rPr>
          <w:fldChar w:fldCharType="end"/>
        </w:r>
        <w:r w:rsidRPr="006852E6">
          <w:rPr>
            <w:rStyle w:val="Lienhypertexte"/>
            <w:noProof/>
          </w:rPr>
          <w:fldChar w:fldCharType="end"/>
        </w:r>
      </w:ins>
    </w:p>
    <w:p w:rsidR="004A370E" w:rsidRPr="003D4012" w:rsidRDefault="004A370E">
      <w:pPr>
        <w:pStyle w:val="TM2"/>
        <w:tabs>
          <w:tab w:val="right" w:leader="dot" w:pos="9062"/>
        </w:tabs>
        <w:rPr>
          <w:ins w:id="42" w:author="Manuel Pires" w:date="2018-01-28T12:38:00Z"/>
          <w:rFonts w:eastAsia="Times New Roman"/>
          <w:noProof/>
          <w:lang w:val="en-GB" w:eastAsia="en-GB"/>
        </w:rPr>
      </w:pPr>
      <w:ins w:id="43" w:author="Manuel Pires" w:date="2018-01-28T12:38:00Z">
        <w:r w:rsidRPr="006852E6">
          <w:rPr>
            <w:rStyle w:val="Lienhypertexte"/>
            <w:noProof/>
          </w:rPr>
          <w:fldChar w:fldCharType="begin"/>
        </w:r>
        <w:r w:rsidRPr="006852E6">
          <w:rPr>
            <w:rStyle w:val="Lienhypertexte"/>
            <w:noProof/>
          </w:rPr>
          <w:instrText xml:space="preserve"> </w:instrText>
        </w:r>
        <w:r>
          <w:rPr>
            <w:noProof/>
          </w:rPr>
          <w:instrText>HYPERLINK \l "_Toc504906447"</w:instrText>
        </w:r>
        <w:r w:rsidRPr="006852E6">
          <w:rPr>
            <w:rStyle w:val="Lienhypertexte"/>
            <w:noProof/>
          </w:rPr>
          <w:instrText xml:space="preserve"> </w:instrText>
        </w:r>
        <w:r w:rsidRPr="006852E6">
          <w:rPr>
            <w:rStyle w:val="Lienhypertexte"/>
            <w:noProof/>
          </w:rPr>
        </w:r>
        <w:r w:rsidRPr="006852E6">
          <w:rPr>
            <w:rStyle w:val="Lienhypertexte"/>
            <w:noProof/>
          </w:rPr>
          <w:fldChar w:fldCharType="separate"/>
        </w:r>
        <w:r w:rsidRPr="006852E6">
          <w:rPr>
            <w:rStyle w:val="Lienhypertexte"/>
            <w:noProof/>
          </w:rPr>
          <w:t>Motivation de la refonte du SI</w:t>
        </w:r>
        <w:r>
          <w:rPr>
            <w:noProof/>
            <w:webHidden/>
          </w:rPr>
          <w:tab/>
        </w:r>
        <w:r>
          <w:rPr>
            <w:noProof/>
            <w:webHidden/>
          </w:rPr>
          <w:fldChar w:fldCharType="begin"/>
        </w:r>
        <w:r>
          <w:rPr>
            <w:noProof/>
            <w:webHidden/>
          </w:rPr>
          <w:instrText xml:space="preserve"> PAGEREF _Toc504906447 \h </w:instrText>
        </w:r>
        <w:r>
          <w:rPr>
            <w:noProof/>
            <w:webHidden/>
          </w:rPr>
        </w:r>
      </w:ins>
      <w:r>
        <w:rPr>
          <w:noProof/>
          <w:webHidden/>
        </w:rPr>
        <w:fldChar w:fldCharType="separate"/>
      </w:r>
      <w:ins w:id="44" w:author="Manuel Pires" w:date="2018-01-28T12:38:00Z">
        <w:r>
          <w:rPr>
            <w:noProof/>
            <w:webHidden/>
          </w:rPr>
          <w:t>7</w:t>
        </w:r>
        <w:r>
          <w:rPr>
            <w:noProof/>
            <w:webHidden/>
          </w:rPr>
          <w:fldChar w:fldCharType="end"/>
        </w:r>
        <w:r w:rsidRPr="006852E6">
          <w:rPr>
            <w:rStyle w:val="Lienhypertexte"/>
            <w:noProof/>
          </w:rPr>
          <w:fldChar w:fldCharType="end"/>
        </w:r>
      </w:ins>
    </w:p>
    <w:p w:rsidR="004A370E" w:rsidRPr="003D4012" w:rsidRDefault="004A370E">
      <w:pPr>
        <w:pStyle w:val="TM2"/>
        <w:tabs>
          <w:tab w:val="right" w:leader="dot" w:pos="9062"/>
        </w:tabs>
        <w:rPr>
          <w:ins w:id="45" w:author="Manuel Pires" w:date="2018-01-28T12:38:00Z"/>
          <w:rFonts w:eastAsia="Times New Roman"/>
          <w:noProof/>
          <w:lang w:val="en-GB" w:eastAsia="en-GB"/>
        </w:rPr>
      </w:pPr>
      <w:ins w:id="46" w:author="Manuel Pires" w:date="2018-01-28T12:38:00Z">
        <w:r w:rsidRPr="006852E6">
          <w:rPr>
            <w:rStyle w:val="Lienhypertexte"/>
            <w:noProof/>
          </w:rPr>
          <w:fldChar w:fldCharType="begin"/>
        </w:r>
        <w:r w:rsidRPr="006852E6">
          <w:rPr>
            <w:rStyle w:val="Lienhypertexte"/>
            <w:noProof/>
          </w:rPr>
          <w:instrText xml:space="preserve"> </w:instrText>
        </w:r>
        <w:r>
          <w:rPr>
            <w:noProof/>
          </w:rPr>
          <w:instrText>HYPERLINK \l "_Toc504906448"</w:instrText>
        </w:r>
        <w:r w:rsidRPr="006852E6">
          <w:rPr>
            <w:rStyle w:val="Lienhypertexte"/>
            <w:noProof/>
          </w:rPr>
          <w:instrText xml:space="preserve"> </w:instrText>
        </w:r>
        <w:r w:rsidRPr="006852E6">
          <w:rPr>
            <w:rStyle w:val="Lienhypertexte"/>
            <w:noProof/>
          </w:rPr>
        </w:r>
        <w:r w:rsidRPr="006852E6">
          <w:rPr>
            <w:rStyle w:val="Lienhypertexte"/>
            <w:noProof/>
          </w:rPr>
          <w:fldChar w:fldCharType="separate"/>
        </w:r>
        <w:r w:rsidRPr="006852E6">
          <w:rPr>
            <w:rStyle w:val="Lienhypertexte"/>
            <w:noProof/>
          </w:rPr>
          <w:t>Info futur SI</w:t>
        </w:r>
        <w:r>
          <w:rPr>
            <w:noProof/>
            <w:webHidden/>
          </w:rPr>
          <w:tab/>
        </w:r>
        <w:r>
          <w:rPr>
            <w:noProof/>
            <w:webHidden/>
          </w:rPr>
          <w:fldChar w:fldCharType="begin"/>
        </w:r>
        <w:r>
          <w:rPr>
            <w:noProof/>
            <w:webHidden/>
          </w:rPr>
          <w:instrText xml:space="preserve"> PAGEREF _Toc504906448 \h </w:instrText>
        </w:r>
        <w:r>
          <w:rPr>
            <w:noProof/>
            <w:webHidden/>
          </w:rPr>
        </w:r>
      </w:ins>
      <w:r>
        <w:rPr>
          <w:noProof/>
          <w:webHidden/>
        </w:rPr>
        <w:fldChar w:fldCharType="separate"/>
      </w:r>
      <w:ins w:id="47" w:author="Manuel Pires" w:date="2018-01-28T12:38:00Z">
        <w:r>
          <w:rPr>
            <w:noProof/>
            <w:webHidden/>
          </w:rPr>
          <w:t>7</w:t>
        </w:r>
        <w:r>
          <w:rPr>
            <w:noProof/>
            <w:webHidden/>
          </w:rPr>
          <w:fldChar w:fldCharType="end"/>
        </w:r>
        <w:r w:rsidRPr="006852E6">
          <w:rPr>
            <w:rStyle w:val="Lienhypertexte"/>
            <w:noProof/>
          </w:rPr>
          <w:fldChar w:fldCharType="end"/>
        </w:r>
      </w:ins>
    </w:p>
    <w:p w:rsidR="00101442" w:rsidRPr="00101442" w:rsidDel="004A370E" w:rsidRDefault="00101442">
      <w:pPr>
        <w:pStyle w:val="TM2"/>
        <w:tabs>
          <w:tab w:val="right" w:leader="dot" w:pos="9062"/>
        </w:tabs>
        <w:rPr>
          <w:del w:id="48" w:author="Manuel Pires" w:date="2018-01-28T12:38:00Z"/>
          <w:rFonts w:eastAsia="Times New Roman"/>
          <w:noProof/>
          <w:lang w:eastAsia="fr-FR"/>
        </w:rPr>
      </w:pPr>
      <w:del w:id="49" w:author="Manuel Pires" w:date="2018-01-28T12:38:00Z">
        <w:r w:rsidRPr="004A370E" w:rsidDel="004A370E">
          <w:rPr>
            <w:noProof/>
            <w:rPrChange w:id="50" w:author="Manuel Pires" w:date="2018-01-28T12:38:00Z">
              <w:rPr>
                <w:rStyle w:val="Lienhypertexte"/>
                <w:noProof/>
              </w:rPr>
            </w:rPrChange>
          </w:rPr>
          <w:delText>Info pour motivé l’existence de AERO / Info présentation AERO</w:delText>
        </w:r>
        <w:r w:rsidDel="004A370E">
          <w:rPr>
            <w:noProof/>
            <w:webHidden/>
          </w:rPr>
          <w:tab/>
          <w:delText>2</w:delText>
        </w:r>
      </w:del>
    </w:p>
    <w:p w:rsidR="00101442" w:rsidRPr="00101442" w:rsidDel="004A370E" w:rsidRDefault="00101442">
      <w:pPr>
        <w:pStyle w:val="TM2"/>
        <w:tabs>
          <w:tab w:val="right" w:leader="dot" w:pos="9062"/>
        </w:tabs>
        <w:rPr>
          <w:del w:id="51" w:author="Manuel Pires" w:date="2018-01-28T12:38:00Z"/>
          <w:rFonts w:eastAsia="Times New Roman"/>
          <w:noProof/>
          <w:lang w:eastAsia="fr-FR"/>
        </w:rPr>
      </w:pPr>
      <w:del w:id="52" w:author="Manuel Pires" w:date="2018-01-28T12:38:00Z">
        <w:r w:rsidRPr="004A370E" w:rsidDel="004A370E">
          <w:rPr>
            <w:noProof/>
            <w:rPrChange w:id="53" w:author="Manuel Pires" w:date="2018-01-28T12:38:00Z">
              <w:rPr>
                <w:rStyle w:val="Lienhypertexte"/>
                <w:noProof/>
              </w:rPr>
            </w:rPrChange>
          </w:rPr>
          <w:delText>Info orientations stratégiques</w:delText>
        </w:r>
        <w:r w:rsidDel="004A370E">
          <w:rPr>
            <w:noProof/>
            <w:webHidden/>
          </w:rPr>
          <w:tab/>
          <w:delText>2</w:delText>
        </w:r>
      </w:del>
    </w:p>
    <w:p w:rsidR="00101442" w:rsidRPr="00101442" w:rsidDel="004A370E" w:rsidRDefault="00101442">
      <w:pPr>
        <w:pStyle w:val="TM3"/>
        <w:tabs>
          <w:tab w:val="right" w:leader="dot" w:pos="9062"/>
        </w:tabs>
        <w:rPr>
          <w:del w:id="54" w:author="Manuel Pires" w:date="2018-01-28T12:38:00Z"/>
          <w:rFonts w:eastAsia="Times New Roman"/>
          <w:noProof/>
          <w:lang w:eastAsia="fr-FR"/>
        </w:rPr>
      </w:pPr>
      <w:del w:id="55" w:author="Manuel Pires" w:date="2018-01-28T12:38:00Z">
        <w:r w:rsidRPr="004A370E" w:rsidDel="004A370E">
          <w:rPr>
            <w:noProof/>
            <w:rPrChange w:id="56" w:author="Manuel Pires" w:date="2018-01-28T12:38:00Z">
              <w:rPr>
                <w:rStyle w:val="Lienhypertexte"/>
                <w:noProof/>
              </w:rPr>
            </w:rPrChange>
          </w:rPr>
          <w:delText>Info pour stratégie</w:delText>
        </w:r>
        <w:r w:rsidDel="004A370E">
          <w:rPr>
            <w:noProof/>
            <w:webHidden/>
          </w:rPr>
          <w:tab/>
          <w:delText>2</w:delText>
        </w:r>
      </w:del>
    </w:p>
    <w:p w:rsidR="00101442" w:rsidRPr="00101442" w:rsidDel="004A370E" w:rsidRDefault="00101442">
      <w:pPr>
        <w:pStyle w:val="TM2"/>
        <w:tabs>
          <w:tab w:val="right" w:leader="dot" w:pos="9062"/>
        </w:tabs>
        <w:rPr>
          <w:del w:id="57" w:author="Manuel Pires" w:date="2018-01-28T12:38:00Z"/>
          <w:rFonts w:eastAsia="Times New Roman"/>
          <w:noProof/>
          <w:lang w:eastAsia="fr-FR"/>
        </w:rPr>
      </w:pPr>
      <w:del w:id="58" w:author="Manuel Pires" w:date="2018-01-28T12:38:00Z">
        <w:r w:rsidRPr="004A370E" w:rsidDel="004A370E">
          <w:rPr>
            <w:noProof/>
            <w:rPrChange w:id="59" w:author="Manuel Pires" w:date="2018-01-28T12:38:00Z">
              <w:rPr>
                <w:rStyle w:val="Lienhypertexte"/>
                <w:noProof/>
              </w:rPr>
            </w:rPrChange>
          </w:rPr>
          <w:delText>Nos valeurs</w:delText>
        </w:r>
        <w:r w:rsidDel="004A370E">
          <w:rPr>
            <w:noProof/>
            <w:webHidden/>
          </w:rPr>
          <w:tab/>
          <w:delText>3</w:delText>
        </w:r>
      </w:del>
    </w:p>
    <w:p w:rsidR="00101442" w:rsidRPr="00101442" w:rsidDel="004A370E" w:rsidRDefault="00101442">
      <w:pPr>
        <w:pStyle w:val="TM2"/>
        <w:tabs>
          <w:tab w:val="right" w:leader="dot" w:pos="9062"/>
        </w:tabs>
        <w:rPr>
          <w:del w:id="60" w:author="Manuel Pires" w:date="2018-01-28T12:38:00Z"/>
          <w:rFonts w:eastAsia="Times New Roman"/>
          <w:noProof/>
          <w:lang w:eastAsia="fr-FR"/>
        </w:rPr>
      </w:pPr>
      <w:del w:id="61" w:author="Manuel Pires" w:date="2018-01-28T12:38:00Z">
        <w:r w:rsidRPr="004A370E" w:rsidDel="004A370E">
          <w:rPr>
            <w:noProof/>
            <w:rPrChange w:id="62" w:author="Manuel Pires" w:date="2018-01-28T12:38:00Z">
              <w:rPr>
                <w:rStyle w:val="Lienhypertexte"/>
                <w:noProof/>
              </w:rPr>
            </w:rPrChange>
          </w:rPr>
          <w:delText>Info motivation refonte SI</w:delText>
        </w:r>
        <w:r w:rsidDel="004A370E">
          <w:rPr>
            <w:noProof/>
            <w:webHidden/>
          </w:rPr>
          <w:tab/>
          <w:delText>3</w:delText>
        </w:r>
      </w:del>
    </w:p>
    <w:p w:rsidR="00101442" w:rsidRPr="00101442" w:rsidDel="004A370E" w:rsidRDefault="00101442">
      <w:pPr>
        <w:pStyle w:val="TM2"/>
        <w:tabs>
          <w:tab w:val="right" w:leader="dot" w:pos="9062"/>
        </w:tabs>
        <w:rPr>
          <w:del w:id="63" w:author="Manuel Pires" w:date="2018-01-28T12:38:00Z"/>
          <w:rFonts w:eastAsia="Times New Roman"/>
          <w:noProof/>
          <w:lang w:eastAsia="fr-FR"/>
        </w:rPr>
      </w:pPr>
      <w:del w:id="64" w:author="Manuel Pires" w:date="2018-01-28T12:38:00Z">
        <w:r w:rsidRPr="004A370E" w:rsidDel="004A370E">
          <w:rPr>
            <w:noProof/>
            <w:rPrChange w:id="65" w:author="Manuel Pires" w:date="2018-01-28T12:38:00Z">
              <w:rPr>
                <w:rStyle w:val="Lienhypertexte"/>
                <w:noProof/>
              </w:rPr>
            </w:rPrChange>
          </w:rPr>
          <w:delText>Motivation de la refonte du SI</w:delText>
        </w:r>
        <w:r w:rsidDel="004A370E">
          <w:rPr>
            <w:noProof/>
            <w:webHidden/>
          </w:rPr>
          <w:tab/>
          <w:delText>3</w:delText>
        </w:r>
      </w:del>
    </w:p>
    <w:p w:rsidR="00101442" w:rsidRPr="00101442" w:rsidDel="004A370E" w:rsidRDefault="00101442">
      <w:pPr>
        <w:pStyle w:val="TM2"/>
        <w:tabs>
          <w:tab w:val="right" w:leader="dot" w:pos="9062"/>
        </w:tabs>
        <w:rPr>
          <w:del w:id="66" w:author="Manuel Pires" w:date="2018-01-28T12:38:00Z"/>
          <w:rFonts w:eastAsia="Times New Roman"/>
          <w:noProof/>
          <w:lang w:eastAsia="fr-FR"/>
        </w:rPr>
      </w:pPr>
      <w:del w:id="67" w:author="Manuel Pires" w:date="2018-01-28T12:38:00Z">
        <w:r w:rsidRPr="004A370E" w:rsidDel="004A370E">
          <w:rPr>
            <w:noProof/>
            <w:lang w:val="en-US"/>
            <w:rPrChange w:id="68" w:author="Manuel Pires" w:date="2018-01-28T12:38:00Z">
              <w:rPr>
                <w:rStyle w:val="Lienhypertexte"/>
                <w:noProof/>
                <w:lang w:val="en-US"/>
              </w:rPr>
            </w:rPrChange>
          </w:rPr>
          <w:delText>Info organisation</w:delText>
        </w:r>
        <w:r w:rsidDel="004A370E">
          <w:rPr>
            <w:noProof/>
            <w:webHidden/>
          </w:rPr>
          <w:tab/>
          <w:delText>4</w:delText>
        </w:r>
      </w:del>
    </w:p>
    <w:p w:rsidR="00101442" w:rsidRPr="00101442" w:rsidDel="004A370E" w:rsidRDefault="00101442">
      <w:pPr>
        <w:pStyle w:val="TM2"/>
        <w:tabs>
          <w:tab w:val="right" w:leader="dot" w:pos="9062"/>
        </w:tabs>
        <w:rPr>
          <w:del w:id="69" w:author="Manuel Pires" w:date="2018-01-28T12:38:00Z"/>
          <w:rFonts w:eastAsia="Times New Roman"/>
          <w:noProof/>
          <w:lang w:eastAsia="fr-FR"/>
        </w:rPr>
      </w:pPr>
      <w:del w:id="70" w:author="Manuel Pires" w:date="2018-01-28T12:38:00Z">
        <w:r w:rsidRPr="004A370E" w:rsidDel="004A370E">
          <w:rPr>
            <w:noProof/>
            <w:rPrChange w:id="71" w:author="Manuel Pires" w:date="2018-01-28T12:38:00Z">
              <w:rPr>
                <w:rStyle w:val="Lienhypertexte"/>
                <w:noProof/>
              </w:rPr>
            </w:rPrChange>
          </w:rPr>
          <w:delText>Info atout</w:delText>
        </w:r>
        <w:r w:rsidDel="004A370E">
          <w:rPr>
            <w:noProof/>
            <w:webHidden/>
          </w:rPr>
          <w:tab/>
          <w:delText>6</w:delText>
        </w:r>
      </w:del>
    </w:p>
    <w:p w:rsidR="00101442" w:rsidRPr="00101442" w:rsidDel="004A370E" w:rsidRDefault="00101442">
      <w:pPr>
        <w:pStyle w:val="TM2"/>
        <w:tabs>
          <w:tab w:val="right" w:leader="dot" w:pos="9062"/>
        </w:tabs>
        <w:rPr>
          <w:del w:id="72" w:author="Manuel Pires" w:date="2018-01-28T12:38:00Z"/>
          <w:rFonts w:eastAsia="Times New Roman"/>
          <w:noProof/>
          <w:lang w:eastAsia="fr-FR"/>
        </w:rPr>
      </w:pPr>
      <w:del w:id="73" w:author="Manuel Pires" w:date="2018-01-28T12:38:00Z">
        <w:r w:rsidRPr="004A370E" w:rsidDel="004A370E">
          <w:rPr>
            <w:noProof/>
            <w:rPrChange w:id="74" w:author="Manuel Pires" w:date="2018-01-28T12:38:00Z">
              <w:rPr>
                <w:rStyle w:val="Lienhypertexte"/>
                <w:noProof/>
              </w:rPr>
            </w:rPrChange>
          </w:rPr>
          <w:delText>Info prestations</w:delText>
        </w:r>
        <w:r w:rsidDel="004A370E">
          <w:rPr>
            <w:noProof/>
            <w:webHidden/>
          </w:rPr>
          <w:tab/>
          <w:delText>7</w:delText>
        </w:r>
      </w:del>
    </w:p>
    <w:p w:rsidR="00101442" w:rsidRPr="00101442" w:rsidDel="004A370E" w:rsidRDefault="00101442">
      <w:pPr>
        <w:pStyle w:val="TM3"/>
        <w:tabs>
          <w:tab w:val="right" w:leader="dot" w:pos="9062"/>
        </w:tabs>
        <w:rPr>
          <w:del w:id="75" w:author="Manuel Pires" w:date="2018-01-28T12:38:00Z"/>
          <w:rFonts w:eastAsia="Times New Roman"/>
          <w:noProof/>
          <w:lang w:eastAsia="fr-FR"/>
        </w:rPr>
      </w:pPr>
      <w:del w:id="76" w:author="Manuel Pires" w:date="2018-01-28T12:38:00Z">
        <w:r w:rsidRPr="004A370E" w:rsidDel="004A370E">
          <w:rPr>
            <w:b/>
            <w:noProof/>
            <w:rPrChange w:id="77" w:author="Manuel Pires" w:date="2018-01-28T12:38:00Z">
              <w:rPr>
                <w:rStyle w:val="Lienhypertexte"/>
                <w:b/>
                <w:noProof/>
              </w:rPr>
            </w:rPrChange>
          </w:rPr>
          <w:delText>2.1. INGENIERIE ET GESTION DES DONNEES TECHNIQUES</w:delText>
        </w:r>
        <w:r w:rsidDel="004A370E">
          <w:rPr>
            <w:noProof/>
            <w:webHidden/>
          </w:rPr>
          <w:tab/>
          <w:delText>7</w:delText>
        </w:r>
      </w:del>
    </w:p>
    <w:p w:rsidR="00101442" w:rsidRPr="00101442" w:rsidDel="004A370E" w:rsidRDefault="00101442">
      <w:pPr>
        <w:pStyle w:val="TM3"/>
        <w:tabs>
          <w:tab w:val="right" w:leader="dot" w:pos="9062"/>
        </w:tabs>
        <w:rPr>
          <w:del w:id="78" w:author="Manuel Pires" w:date="2018-01-28T12:38:00Z"/>
          <w:rFonts w:eastAsia="Times New Roman"/>
          <w:noProof/>
          <w:lang w:eastAsia="fr-FR"/>
        </w:rPr>
      </w:pPr>
      <w:del w:id="79" w:author="Manuel Pires" w:date="2018-01-28T12:38:00Z">
        <w:r w:rsidRPr="004A370E" w:rsidDel="004A370E">
          <w:rPr>
            <w:b/>
            <w:noProof/>
            <w:rPrChange w:id="80" w:author="Manuel Pires" w:date="2018-01-28T12:38:00Z">
              <w:rPr>
                <w:rStyle w:val="Lienhypertexte"/>
                <w:b/>
                <w:noProof/>
              </w:rPr>
            </w:rPrChange>
          </w:rPr>
          <w:delText>2.2. MAINTENANCE CELLULE ET MODIFICATIONS</w:delText>
        </w:r>
        <w:r w:rsidDel="004A370E">
          <w:rPr>
            <w:noProof/>
            <w:webHidden/>
          </w:rPr>
          <w:tab/>
          <w:delText>7</w:delText>
        </w:r>
      </w:del>
    </w:p>
    <w:p w:rsidR="00101442" w:rsidRPr="00101442" w:rsidDel="004A370E" w:rsidRDefault="00101442">
      <w:pPr>
        <w:pStyle w:val="TM3"/>
        <w:tabs>
          <w:tab w:val="right" w:leader="dot" w:pos="9062"/>
        </w:tabs>
        <w:rPr>
          <w:del w:id="81" w:author="Manuel Pires" w:date="2018-01-28T12:38:00Z"/>
          <w:rFonts w:eastAsia="Times New Roman"/>
          <w:noProof/>
          <w:lang w:eastAsia="fr-FR"/>
        </w:rPr>
      </w:pPr>
      <w:del w:id="82" w:author="Manuel Pires" w:date="2018-01-28T12:38:00Z">
        <w:r w:rsidRPr="004A370E" w:rsidDel="004A370E">
          <w:rPr>
            <w:b/>
            <w:noProof/>
            <w:rPrChange w:id="83" w:author="Manuel Pires" w:date="2018-01-28T12:38:00Z">
              <w:rPr>
                <w:rStyle w:val="Lienhypertexte"/>
                <w:b/>
                <w:noProof/>
              </w:rPr>
            </w:rPrChange>
          </w:rPr>
          <w:delText>2.3. DECAPAGE A SEC ET PEINTURE</w:delText>
        </w:r>
        <w:r w:rsidDel="004A370E">
          <w:rPr>
            <w:noProof/>
            <w:webHidden/>
          </w:rPr>
          <w:tab/>
          <w:delText>7</w:delText>
        </w:r>
      </w:del>
    </w:p>
    <w:p w:rsidR="00101442" w:rsidRPr="00101442" w:rsidDel="004A370E" w:rsidRDefault="00101442">
      <w:pPr>
        <w:pStyle w:val="TM3"/>
        <w:tabs>
          <w:tab w:val="right" w:leader="dot" w:pos="9062"/>
        </w:tabs>
        <w:rPr>
          <w:del w:id="84" w:author="Manuel Pires" w:date="2018-01-28T12:38:00Z"/>
          <w:rFonts w:eastAsia="Times New Roman"/>
          <w:noProof/>
          <w:lang w:eastAsia="fr-FR"/>
        </w:rPr>
      </w:pPr>
      <w:del w:id="85" w:author="Manuel Pires" w:date="2018-01-28T12:38:00Z">
        <w:r w:rsidRPr="004A370E" w:rsidDel="004A370E">
          <w:rPr>
            <w:b/>
            <w:noProof/>
            <w:rPrChange w:id="86" w:author="Manuel Pires" w:date="2018-01-28T12:38:00Z">
              <w:rPr>
                <w:rStyle w:val="Lienhypertexte"/>
                <w:b/>
                <w:noProof/>
              </w:rPr>
            </w:rPrChange>
          </w:rPr>
          <w:delText>2.4. MAINTENANCE EN LIGNE</w:delText>
        </w:r>
        <w:r w:rsidDel="004A370E">
          <w:rPr>
            <w:noProof/>
            <w:webHidden/>
          </w:rPr>
          <w:tab/>
          <w:delText>7</w:delText>
        </w:r>
      </w:del>
    </w:p>
    <w:p w:rsidR="00101442" w:rsidRPr="00101442" w:rsidDel="004A370E" w:rsidRDefault="00101442">
      <w:pPr>
        <w:pStyle w:val="TM3"/>
        <w:tabs>
          <w:tab w:val="right" w:leader="dot" w:pos="9062"/>
        </w:tabs>
        <w:rPr>
          <w:del w:id="87" w:author="Manuel Pires" w:date="2018-01-28T12:38:00Z"/>
          <w:rFonts w:eastAsia="Times New Roman"/>
          <w:noProof/>
          <w:lang w:eastAsia="fr-FR"/>
        </w:rPr>
      </w:pPr>
      <w:del w:id="88" w:author="Manuel Pires" w:date="2018-01-28T12:38:00Z">
        <w:r w:rsidRPr="004A370E" w:rsidDel="004A370E">
          <w:rPr>
            <w:b/>
            <w:noProof/>
            <w:rPrChange w:id="89" w:author="Manuel Pires" w:date="2018-01-28T12:38:00Z">
              <w:rPr>
                <w:rStyle w:val="Lienhypertexte"/>
                <w:b/>
                <w:noProof/>
              </w:rPr>
            </w:rPrChange>
          </w:rPr>
          <w:delText>2.5. REPARATION, ENTRETIEN ET SOUS-TRAITANCE D'EQUIPEMENTS</w:delText>
        </w:r>
        <w:r w:rsidDel="004A370E">
          <w:rPr>
            <w:noProof/>
            <w:webHidden/>
          </w:rPr>
          <w:tab/>
          <w:delText>8</w:delText>
        </w:r>
      </w:del>
    </w:p>
    <w:p w:rsidR="00101442" w:rsidRPr="00101442" w:rsidDel="004A370E" w:rsidRDefault="00101442">
      <w:pPr>
        <w:pStyle w:val="TM3"/>
        <w:tabs>
          <w:tab w:val="right" w:leader="dot" w:pos="9062"/>
        </w:tabs>
        <w:rPr>
          <w:del w:id="90" w:author="Manuel Pires" w:date="2018-01-28T12:38:00Z"/>
          <w:rFonts w:eastAsia="Times New Roman"/>
          <w:noProof/>
          <w:lang w:eastAsia="fr-FR"/>
        </w:rPr>
      </w:pPr>
      <w:del w:id="91" w:author="Manuel Pires" w:date="2018-01-28T12:38:00Z">
        <w:r w:rsidRPr="004A370E" w:rsidDel="004A370E">
          <w:rPr>
            <w:b/>
            <w:noProof/>
            <w:rPrChange w:id="92" w:author="Manuel Pires" w:date="2018-01-28T12:38:00Z">
              <w:rPr>
                <w:rStyle w:val="Lienhypertexte"/>
                <w:b/>
                <w:noProof/>
              </w:rPr>
            </w:rPrChange>
          </w:rPr>
          <w:delText>2.6. VENTE ET DISTRIBUTION DE PIECES</w:delText>
        </w:r>
        <w:r w:rsidDel="004A370E">
          <w:rPr>
            <w:noProof/>
            <w:webHidden/>
          </w:rPr>
          <w:tab/>
          <w:delText>8</w:delText>
        </w:r>
      </w:del>
    </w:p>
    <w:p w:rsidR="00101442" w:rsidRPr="00101442" w:rsidDel="004A370E" w:rsidRDefault="00101442">
      <w:pPr>
        <w:pStyle w:val="TM2"/>
        <w:tabs>
          <w:tab w:val="right" w:leader="dot" w:pos="9062"/>
        </w:tabs>
        <w:rPr>
          <w:del w:id="93" w:author="Manuel Pires" w:date="2018-01-28T12:38:00Z"/>
          <w:rFonts w:eastAsia="Times New Roman"/>
          <w:noProof/>
          <w:lang w:eastAsia="fr-FR"/>
        </w:rPr>
      </w:pPr>
      <w:del w:id="94" w:author="Manuel Pires" w:date="2018-01-28T12:38:00Z">
        <w:r w:rsidRPr="004A370E" w:rsidDel="004A370E">
          <w:rPr>
            <w:noProof/>
            <w:rPrChange w:id="95" w:author="Manuel Pires" w:date="2018-01-28T12:38:00Z">
              <w:rPr>
                <w:rStyle w:val="Lienhypertexte"/>
                <w:noProof/>
              </w:rPr>
            </w:rPrChange>
          </w:rPr>
          <w:delText>Info sur le SI actuel</w:delText>
        </w:r>
        <w:r w:rsidDel="004A370E">
          <w:rPr>
            <w:noProof/>
            <w:webHidden/>
          </w:rPr>
          <w:tab/>
          <w:delText>8</w:delText>
        </w:r>
      </w:del>
    </w:p>
    <w:p w:rsidR="00101442" w:rsidRPr="00101442" w:rsidDel="004A370E" w:rsidRDefault="00101442">
      <w:pPr>
        <w:pStyle w:val="TM2"/>
        <w:tabs>
          <w:tab w:val="right" w:leader="dot" w:pos="9062"/>
        </w:tabs>
        <w:rPr>
          <w:del w:id="96" w:author="Manuel Pires" w:date="2018-01-28T12:38:00Z"/>
          <w:rFonts w:eastAsia="Times New Roman"/>
          <w:noProof/>
          <w:lang w:eastAsia="fr-FR"/>
        </w:rPr>
      </w:pPr>
      <w:del w:id="97" w:author="Manuel Pires" w:date="2018-01-28T12:38:00Z">
        <w:r w:rsidRPr="004A370E" w:rsidDel="004A370E">
          <w:rPr>
            <w:noProof/>
            <w:rPrChange w:id="98" w:author="Manuel Pires" w:date="2018-01-28T12:38:00Z">
              <w:rPr>
                <w:rStyle w:val="Lienhypertexte"/>
                <w:noProof/>
              </w:rPr>
            </w:rPrChange>
          </w:rPr>
          <w:delText>Info futur SI</w:delText>
        </w:r>
        <w:r w:rsidDel="004A370E">
          <w:rPr>
            <w:noProof/>
            <w:webHidden/>
          </w:rPr>
          <w:tab/>
          <w:delText>9</w:delText>
        </w:r>
      </w:del>
    </w:p>
    <w:p w:rsidR="002241D8" w:rsidRDefault="002241D8">
      <w:r>
        <w:fldChar w:fldCharType="end"/>
      </w:r>
    </w:p>
    <w:p w:rsidR="002241D8" w:rsidRDefault="002241D8"/>
    <w:p w:rsidR="002241D8" w:rsidRDefault="002241D8" w:rsidP="00415059">
      <w:pPr>
        <w:pStyle w:val="Titre2"/>
      </w:pPr>
      <w:bookmarkStart w:id="99" w:name="_Toc504615180"/>
      <w:bookmarkStart w:id="100" w:name="_Toc504615217"/>
      <w:bookmarkStart w:id="101" w:name="_Toc504615211"/>
      <w:r>
        <w:rPr>
          <w:rFonts w:ascii="Calibri" w:hAnsi="Calibri"/>
          <w:color w:val="auto"/>
          <w:sz w:val="22"/>
          <w:szCs w:val="22"/>
        </w:rPr>
        <w:br w:type="page"/>
      </w:r>
      <w:bookmarkStart w:id="102" w:name="_Toc504906433"/>
      <w:r w:rsidRPr="00D75C4A">
        <w:lastRenderedPageBreak/>
        <w:t>Info pour motivé l’existence de AERO</w:t>
      </w:r>
      <w:bookmarkEnd w:id="99"/>
      <w:r>
        <w:t xml:space="preserve"> /</w:t>
      </w:r>
      <w:r w:rsidRPr="00415059">
        <w:t xml:space="preserve"> </w:t>
      </w:r>
      <w:r>
        <w:t>Info présentation AERO</w:t>
      </w:r>
      <w:bookmarkEnd w:id="102"/>
    </w:p>
    <w:p w:rsidR="002241D8" w:rsidRPr="00D75C4A" w:rsidRDefault="002241D8" w:rsidP="00D75C4A">
      <w:pPr>
        <w:pStyle w:val="Titre2"/>
      </w:pPr>
    </w:p>
    <w:p w:rsidR="002241D8" w:rsidRDefault="002241D8" w:rsidP="00D75C4A">
      <w:pPr>
        <w:pStyle w:val="Default"/>
        <w:rPr>
          <w:sz w:val="22"/>
          <w:szCs w:val="22"/>
        </w:rPr>
      </w:pPr>
      <w:r>
        <w:rPr>
          <w:sz w:val="22"/>
          <w:szCs w:val="22"/>
        </w:rPr>
        <w:t>Peu de compagnies possèdent une flotte suffisamment importante pour justifier l’intérêt économique de se doter d’une organisation de maintenance</w:t>
      </w:r>
    </w:p>
    <w:p w:rsidR="002241D8" w:rsidRDefault="002241D8" w:rsidP="00D75C4A">
      <w:pPr>
        <w:pStyle w:val="Default"/>
        <w:rPr>
          <w:sz w:val="22"/>
          <w:szCs w:val="22"/>
        </w:rPr>
      </w:pPr>
    </w:p>
    <w:bookmarkEnd w:id="100"/>
    <w:p w:rsidR="002241D8" w:rsidRDefault="002241D8" w:rsidP="00D75C4A">
      <w:r>
        <w:t>Structure juridique SA</w:t>
      </w:r>
    </w:p>
    <w:bookmarkEnd w:id="101"/>
    <w:p w:rsidR="002241D8" w:rsidRPr="008747AC" w:rsidRDefault="002241D8" w:rsidP="008747AC">
      <w:pPr>
        <w:numPr>
          <w:ilvl w:val="0"/>
          <w:numId w:val="15"/>
        </w:numPr>
        <w:autoSpaceDE w:val="0"/>
        <w:autoSpaceDN w:val="0"/>
        <w:adjustRightInd w:val="0"/>
        <w:spacing w:after="0" w:line="240" w:lineRule="auto"/>
        <w:rPr>
          <w:rFonts w:ascii="Times New Roman" w:hAnsi="Times New Roman"/>
          <w:color w:val="000000"/>
          <w:sz w:val="24"/>
          <w:szCs w:val="24"/>
        </w:rPr>
      </w:pPr>
      <w:r w:rsidRPr="008747AC">
        <w:rPr>
          <w:rFonts w:ascii="Times New Roman" w:hAnsi="Times New Roman"/>
          <w:color w:val="000000"/>
          <w:sz w:val="24"/>
          <w:szCs w:val="24"/>
        </w:rPr>
        <w:t xml:space="preserve">Une équipe de 1000 collaborateurs </w:t>
      </w:r>
    </w:p>
    <w:p w:rsidR="002241D8" w:rsidRPr="008747AC" w:rsidRDefault="002241D8" w:rsidP="008747AC">
      <w:pPr>
        <w:numPr>
          <w:ilvl w:val="0"/>
          <w:numId w:val="15"/>
        </w:numPr>
        <w:autoSpaceDE w:val="0"/>
        <w:autoSpaceDN w:val="0"/>
        <w:adjustRightInd w:val="0"/>
        <w:spacing w:after="0" w:line="240" w:lineRule="auto"/>
        <w:rPr>
          <w:rFonts w:ascii="Times New Roman" w:hAnsi="Times New Roman"/>
          <w:color w:val="000000"/>
          <w:sz w:val="24"/>
          <w:szCs w:val="24"/>
        </w:rPr>
      </w:pPr>
      <w:r w:rsidRPr="008747AC">
        <w:rPr>
          <w:rFonts w:ascii="Times New Roman" w:hAnsi="Times New Roman"/>
          <w:color w:val="000000"/>
          <w:sz w:val="24"/>
          <w:szCs w:val="24"/>
        </w:rPr>
        <w:t xml:space="preserve">Un chiffre d’affaires en 2007 de 175 millions d’euros </w:t>
      </w:r>
    </w:p>
    <w:p w:rsidR="002241D8" w:rsidRPr="008747AC" w:rsidRDefault="002241D8" w:rsidP="008747AC">
      <w:pPr>
        <w:numPr>
          <w:ilvl w:val="0"/>
          <w:numId w:val="15"/>
        </w:numPr>
        <w:autoSpaceDE w:val="0"/>
        <w:autoSpaceDN w:val="0"/>
        <w:adjustRightInd w:val="0"/>
        <w:spacing w:after="0" w:line="240" w:lineRule="auto"/>
        <w:rPr>
          <w:rFonts w:ascii="Times New Roman" w:hAnsi="Times New Roman"/>
          <w:color w:val="000000"/>
          <w:sz w:val="24"/>
          <w:szCs w:val="24"/>
        </w:rPr>
      </w:pPr>
      <w:r w:rsidRPr="008747AC">
        <w:rPr>
          <w:rFonts w:ascii="Times New Roman" w:hAnsi="Times New Roman"/>
          <w:color w:val="000000"/>
          <w:sz w:val="24"/>
          <w:szCs w:val="24"/>
        </w:rPr>
        <w:t xml:space="preserve">Des clients répartis dans 60 pays </w:t>
      </w:r>
    </w:p>
    <w:p w:rsidR="002241D8" w:rsidRPr="00B43D7B" w:rsidRDefault="002241D8" w:rsidP="008747AC">
      <w:pPr>
        <w:numPr>
          <w:ilvl w:val="0"/>
          <w:numId w:val="15"/>
        </w:numPr>
        <w:autoSpaceDE w:val="0"/>
        <w:autoSpaceDN w:val="0"/>
        <w:adjustRightInd w:val="0"/>
        <w:spacing w:after="34" w:line="240" w:lineRule="auto"/>
        <w:rPr>
          <w:rFonts w:ascii="Bookman Old Style" w:hAnsi="Bookman Old Style" w:cs="Bookman Old Style"/>
          <w:color w:val="000000"/>
        </w:rPr>
      </w:pPr>
      <w:r w:rsidRPr="00B43D7B">
        <w:rPr>
          <w:rFonts w:ascii="Bookman Old Style" w:hAnsi="Bookman Old Style" w:cs="Bookman Old Style"/>
          <w:color w:val="000000"/>
        </w:rPr>
        <w:t xml:space="preserve">Environ 1.000.000 heures de travail par an. </w:t>
      </w:r>
    </w:p>
    <w:p w:rsidR="002241D8" w:rsidRPr="00B43D7B" w:rsidRDefault="002241D8" w:rsidP="008747AC">
      <w:pPr>
        <w:numPr>
          <w:ilvl w:val="0"/>
          <w:numId w:val="15"/>
        </w:numPr>
        <w:autoSpaceDE w:val="0"/>
        <w:autoSpaceDN w:val="0"/>
        <w:adjustRightInd w:val="0"/>
        <w:spacing w:after="0" w:line="240" w:lineRule="auto"/>
        <w:rPr>
          <w:rFonts w:ascii="Bookman Old Style" w:hAnsi="Bookman Old Style" w:cs="Bookman Old Style"/>
          <w:color w:val="000000"/>
        </w:rPr>
      </w:pPr>
      <w:r w:rsidRPr="00B43D7B">
        <w:rPr>
          <w:rFonts w:ascii="Bookman Old Style" w:hAnsi="Bookman Old Style" w:cs="Bookman Old Style"/>
          <w:color w:val="000000"/>
        </w:rPr>
        <w:t xml:space="preserve">35 000 équipements réparés. </w:t>
      </w:r>
    </w:p>
    <w:p w:rsidR="002241D8" w:rsidDel="001466FB" w:rsidRDefault="002241D8" w:rsidP="0081280D">
      <w:pPr>
        <w:pStyle w:val="Titre2"/>
        <w:rPr>
          <w:del w:id="103" w:author="Manuel Pires" w:date="2018-01-28T12:34:00Z"/>
        </w:rPr>
      </w:pPr>
    </w:p>
    <w:p w:rsidR="001466FB" w:rsidRPr="001466FB" w:rsidRDefault="001466FB" w:rsidP="004A370E">
      <w:pPr>
        <w:rPr>
          <w:ins w:id="104" w:author="Manuel Pires" w:date="2018-01-28T12:35:00Z"/>
          <w:rPrChange w:id="105" w:author="Manuel Pires" w:date="2018-01-28T12:35:00Z">
            <w:rPr>
              <w:ins w:id="106" w:author="Manuel Pires" w:date="2018-01-28T12:35:00Z"/>
            </w:rPr>
          </w:rPrChange>
        </w:rPr>
      </w:pPr>
    </w:p>
    <w:p w:rsidR="002241D8" w:rsidDel="001466FB" w:rsidRDefault="002241D8" w:rsidP="0020453D">
      <w:pPr>
        <w:pStyle w:val="Titre2"/>
        <w:rPr>
          <w:del w:id="107" w:author="Manuel Pires" w:date="2018-01-28T12:34:00Z"/>
          <w:sz w:val="23"/>
          <w:szCs w:val="23"/>
        </w:rPr>
      </w:pPr>
      <w:bookmarkStart w:id="108" w:name="_Toc504615189"/>
      <w:bookmarkStart w:id="109" w:name="_Toc504615221"/>
      <w:del w:id="110" w:author="Manuel Pires" w:date="2018-01-28T12:34:00Z">
        <w:r w:rsidDel="001466FB">
          <w:rPr>
            <w:sz w:val="23"/>
            <w:szCs w:val="23"/>
          </w:rPr>
          <w:delText>Info orientations stratégiques</w:delText>
        </w:r>
        <w:bookmarkEnd w:id="109"/>
      </w:del>
    </w:p>
    <w:p w:rsidR="002241D8" w:rsidDel="001466FB" w:rsidRDefault="002241D8" w:rsidP="0020453D">
      <w:pPr>
        <w:pStyle w:val="Default"/>
        <w:rPr>
          <w:del w:id="111" w:author="Manuel Pires" w:date="2018-01-28T12:34:00Z"/>
        </w:rPr>
      </w:pPr>
    </w:p>
    <w:p w:rsidR="002241D8" w:rsidDel="001466FB" w:rsidRDefault="002241D8" w:rsidP="0020453D">
      <w:pPr>
        <w:pStyle w:val="Default"/>
        <w:numPr>
          <w:ilvl w:val="0"/>
          <w:numId w:val="16"/>
        </w:numPr>
        <w:spacing w:after="190"/>
        <w:rPr>
          <w:del w:id="112" w:author="Manuel Pires" w:date="2018-01-28T12:34:00Z"/>
          <w:sz w:val="22"/>
          <w:szCs w:val="22"/>
        </w:rPr>
      </w:pPr>
      <w:del w:id="113" w:author="Manuel Pires" w:date="2018-01-28T12:34:00Z">
        <w:r w:rsidDel="001466FB">
          <w:rPr>
            <w:sz w:val="22"/>
            <w:szCs w:val="22"/>
          </w:rPr>
          <w:delText xml:space="preserve">Répondre plus efficacement aux enjeux métier avec le souci permanent de la qualité ; </w:delText>
        </w:r>
      </w:del>
    </w:p>
    <w:p w:rsidR="002241D8" w:rsidDel="001466FB" w:rsidRDefault="002241D8" w:rsidP="0020453D">
      <w:pPr>
        <w:pStyle w:val="Default"/>
        <w:numPr>
          <w:ilvl w:val="0"/>
          <w:numId w:val="16"/>
        </w:numPr>
        <w:spacing w:after="190"/>
        <w:rPr>
          <w:del w:id="114" w:author="Manuel Pires" w:date="2018-01-28T12:34:00Z"/>
          <w:sz w:val="22"/>
          <w:szCs w:val="22"/>
        </w:rPr>
      </w:pPr>
      <w:del w:id="115" w:author="Manuel Pires" w:date="2018-01-28T12:34:00Z">
        <w:r w:rsidDel="001466FB">
          <w:rPr>
            <w:sz w:val="22"/>
            <w:szCs w:val="22"/>
          </w:rPr>
          <w:delText xml:space="preserve">Développer les activités de sous-traitance pour les constructeurs ; </w:delText>
        </w:r>
      </w:del>
    </w:p>
    <w:p w:rsidR="002241D8" w:rsidDel="001466FB" w:rsidRDefault="002241D8" w:rsidP="0020453D">
      <w:pPr>
        <w:pStyle w:val="Default"/>
        <w:numPr>
          <w:ilvl w:val="0"/>
          <w:numId w:val="16"/>
        </w:numPr>
        <w:spacing w:after="190"/>
        <w:rPr>
          <w:del w:id="116" w:author="Manuel Pires" w:date="2018-01-28T12:34:00Z"/>
          <w:sz w:val="22"/>
          <w:szCs w:val="22"/>
        </w:rPr>
      </w:pPr>
      <w:del w:id="117" w:author="Manuel Pires" w:date="2018-01-28T12:34:00Z">
        <w:r w:rsidDel="001466FB">
          <w:rPr>
            <w:sz w:val="22"/>
            <w:szCs w:val="22"/>
          </w:rPr>
          <w:delText xml:space="preserve">Développer de nouvelles compétences sur une gamme plus large d’appareils, tant dans le domaine civil que dans le domaine militaire ; </w:delText>
        </w:r>
      </w:del>
    </w:p>
    <w:p w:rsidR="002241D8" w:rsidDel="001466FB" w:rsidRDefault="002241D8" w:rsidP="0020453D">
      <w:pPr>
        <w:pStyle w:val="Default"/>
        <w:numPr>
          <w:ilvl w:val="0"/>
          <w:numId w:val="16"/>
        </w:numPr>
        <w:spacing w:after="190"/>
        <w:rPr>
          <w:del w:id="118" w:author="Manuel Pires" w:date="2018-01-28T12:34:00Z"/>
          <w:sz w:val="22"/>
          <w:szCs w:val="22"/>
        </w:rPr>
      </w:pPr>
      <w:del w:id="119" w:author="Manuel Pires" w:date="2018-01-28T12:34:00Z">
        <w:r w:rsidDel="001466FB">
          <w:rPr>
            <w:sz w:val="22"/>
            <w:szCs w:val="22"/>
          </w:rPr>
          <w:delText xml:space="preserve">Conquérir de nouveaux marchés et renforcer la croissance externe par de nouvelles acquisitions ; </w:delText>
        </w:r>
      </w:del>
    </w:p>
    <w:p w:rsidR="002241D8" w:rsidDel="001466FB" w:rsidRDefault="002241D8" w:rsidP="0020453D">
      <w:pPr>
        <w:pStyle w:val="Default"/>
        <w:numPr>
          <w:ilvl w:val="0"/>
          <w:numId w:val="16"/>
        </w:numPr>
        <w:rPr>
          <w:del w:id="120" w:author="Manuel Pires" w:date="2018-01-28T12:34:00Z"/>
          <w:sz w:val="22"/>
          <w:szCs w:val="22"/>
        </w:rPr>
      </w:pPr>
      <w:del w:id="121" w:author="Manuel Pires" w:date="2018-01-28T12:34:00Z">
        <w:r w:rsidDel="001466FB">
          <w:rPr>
            <w:sz w:val="22"/>
            <w:szCs w:val="22"/>
          </w:rPr>
          <w:delText xml:space="preserve">Supporter nos valeurs par une amélioration continue. </w:delText>
        </w:r>
      </w:del>
    </w:p>
    <w:p w:rsidR="002241D8" w:rsidDel="001466FB" w:rsidRDefault="002241D8" w:rsidP="0020453D">
      <w:pPr>
        <w:rPr>
          <w:del w:id="122" w:author="Manuel Pires" w:date="2018-01-28T12:34:00Z"/>
        </w:rPr>
      </w:pPr>
    </w:p>
    <w:p w:rsidR="002241D8" w:rsidDel="001466FB" w:rsidRDefault="002241D8" w:rsidP="003425FA">
      <w:pPr>
        <w:pStyle w:val="Titre3"/>
        <w:rPr>
          <w:del w:id="123" w:author="Manuel Pires" w:date="2018-01-28T12:34:00Z"/>
          <w:sz w:val="23"/>
          <w:szCs w:val="23"/>
        </w:rPr>
      </w:pPr>
      <w:bookmarkStart w:id="124" w:name="_Toc504615197"/>
      <w:bookmarkEnd w:id="108"/>
      <w:del w:id="125" w:author="Manuel Pires" w:date="2018-01-28T12:34:00Z">
        <w:r w:rsidDel="001466FB">
          <w:rPr>
            <w:sz w:val="23"/>
            <w:szCs w:val="23"/>
          </w:rPr>
          <w:delText>Info pour stratégie</w:delText>
        </w:r>
        <w:bookmarkEnd w:id="124"/>
      </w:del>
    </w:p>
    <w:p w:rsidR="002241D8" w:rsidDel="001466FB" w:rsidRDefault="002241D8" w:rsidP="003425FA">
      <w:pPr>
        <w:rPr>
          <w:del w:id="126" w:author="Manuel Pires" w:date="2018-01-28T12:34:00Z"/>
        </w:rPr>
      </w:pPr>
      <w:del w:id="127" w:author="Manuel Pires" w:date="2018-01-28T12:34:00Z">
        <w:r w:rsidDel="001466FB">
          <w:delText>L’entretien en ligne est un domaine critique pour la régularité et la ponctualité dans l’exploitation d’une compagnie aérienne. Il est essentiel de pouvoir compter sur un partenaire couvrant l’ensemble du réseau et capable de coordonner les actions de maintenance et la logistique au quotidien afin de traiter les pannes pouvant nuire à la régularité et la ponctualité des avions mis en ligne.</w:delText>
        </w:r>
      </w:del>
    </w:p>
    <w:p w:rsidR="002241D8" w:rsidRPr="00455FD6" w:rsidDel="001466FB" w:rsidRDefault="002241D8" w:rsidP="003425FA">
      <w:pPr>
        <w:autoSpaceDE w:val="0"/>
        <w:autoSpaceDN w:val="0"/>
        <w:adjustRightInd w:val="0"/>
        <w:spacing w:after="0" w:line="240" w:lineRule="auto"/>
        <w:rPr>
          <w:del w:id="128" w:author="Manuel Pires" w:date="2018-01-28T12:34:00Z"/>
          <w:rFonts w:ascii="Bookman Old Style" w:hAnsi="Bookman Old Style" w:cs="Bookman Old Style"/>
          <w:color w:val="000000"/>
        </w:rPr>
      </w:pPr>
      <w:del w:id="129" w:author="Manuel Pires" w:date="2018-01-28T12:34:00Z">
        <w:r w:rsidRPr="00455FD6" w:rsidDel="001466FB">
          <w:rPr>
            <w:rFonts w:ascii="Bookman Old Style" w:hAnsi="Bookman Old Style" w:cs="Bookman Old Style"/>
            <w:color w:val="000000"/>
          </w:rPr>
          <w:delText xml:space="preserve">Ses mécaniciens expérimentés basés à l’aéroport CDG et dans de nombreuses escales. </w:delText>
        </w:r>
      </w:del>
    </w:p>
    <w:p w:rsidR="002241D8" w:rsidDel="001466FB" w:rsidRDefault="002241D8" w:rsidP="003425FA">
      <w:pPr>
        <w:rPr>
          <w:del w:id="130" w:author="Manuel Pires" w:date="2018-01-28T12:34:00Z"/>
          <w:rFonts w:ascii="Bookman Old Style" w:hAnsi="Bookman Old Style" w:cs="Bookman Old Style"/>
          <w:color w:val="000000"/>
        </w:rPr>
      </w:pPr>
      <w:del w:id="131" w:author="Manuel Pires" w:date="2018-01-28T12:34:00Z">
        <w:r w:rsidRPr="00455FD6" w:rsidDel="001466FB">
          <w:rPr>
            <w:rFonts w:ascii="Bookman Old Style" w:hAnsi="Bookman Old Style" w:cs="Bookman Old Style"/>
            <w:color w:val="000000"/>
          </w:rPr>
          <w:delText>La garantie des performances de régularité et de ponctualité technique pour la totalité de la flotte et du réseau, ce qu’un opérateur ne peut obtenir de fournisseurs multiples : ceci en s’appuyant sur la gamme complète de services de maintenance qui constitue l’offre de AERO-BREIZH.</w:delText>
        </w:r>
      </w:del>
    </w:p>
    <w:p w:rsidR="002241D8" w:rsidDel="001466FB" w:rsidRDefault="002241D8" w:rsidP="003425FA">
      <w:pPr>
        <w:rPr>
          <w:del w:id="132" w:author="Manuel Pires" w:date="2018-01-28T12:34:00Z"/>
        </w:rPr>
      </w:pPr>
    </w:p>
    <w:p w:rsidR="002241D8" w:rsidDel="001466FB" w:rsidRDefault="002241D8" w:rsidP="003425FA">
      <w:pPr>
        <w:pStyle w:val="Default"/>
        <w:rPr>
          <w:del w:id="133" w:author="Manuel Pires" w:date="2018-01-28T12:34:00Z"/>
          <w:sz w:val="22"/>
          <w:szCs w:val="22"/>
        </w:rPr>
      </w:pPr>
      <w:del w:id="134" w:author="Manuel Pires" w:date="2018-01-28T12:34:00Z">
        <w:r w:rsidDel="001466FB">
          <w:rPr>
            <w:sz w:val="22"/>
            <w:szCs w:val="22"/>
          </w:rPr>
          <w:delText xml:space="preserve">Si la qualité du travail permet de garantir un temps de fonctionnement maximum des équipements sur l’avion, c’est également la maîtrise des coûts et des délais qui traduisent la performance d’une prestation de réparation dans ce domaine. </w:delText>
        </w:r>
      </w:del>
    </w:p>
    <w:p w:rsidR="002241D8" w:rsidDel="001466FB" w:rsidRDefault="002241D8" w:rsidP="003425FA">
      <w:pPr>
        <w:rPr>
          <w:del w:id="135" w:author="Manuel Pires" w:date="2018-01-28T12:34:00Z"/>
        </w:rPr>
      </w:pPr>
      <w:del w:id="136" w:author="Manuel Pires" w:date="2018-01-28T12:34:00Z">
        <w:r w:rsidDel="001466FB">
          <w:delText>Pour cela AERO-BREIZH a su étendre ses compétences dans les différents métiers de la construction et de la réparation des équipements. Une volonté stratégique qui est renforcée par la mise en place de partenariats avec les constructeurs dans le cadre du projet e-PME (cf Annexe #3)</w:delText>
        </w:r>
      </w:del>
    </w:p>
    <w:p w:rsidR="002241D8" w:rsidDel="001466FB" w:rsidRDefault="002241D8" w:rsidP="003425FA">
      <w:pPr>
        <w:pStyle w:val="Default"/>
        <w:rPr>
          <w:del w:id="137" w:author="Manuel Pires" w:date="2018-01-28T12:34:00Z"/>
          <w:sz w:val="22"/>
          <w:szCs w:val="22"/>
        </w:rPr>
      </w:pPr>
    </w:p>
    <w:p w:rsidR="002241D8" w:rsidDel="001466FB" w:rsidRDefault="002241D8" w:rsidP="003425FA">
      <w:pPr>
        <w:pStyle w:val="Default"/>
        <w:rPr>
          <w:del w:id="138" w:author="Manuel Pires" w:date="2018-01-28T12:34:00Z"/>
          <w:sz w:val="22"/>
          <w:szCs w:val="22"/>
        </w:rPr>
      </w:pPr>
      <w:del w:id="139" w:author="Manuel Pires" w:date="2018-01-28T12:34:00Z">
        <w:r w:rsidDel="001466FB">
          <w:rPr>
            <w:sz w:val="22"/>
            <w:szCs w:val="22"/>
          </w:rPr>
          <w:delText xml:space="preserve">Un effort particulier sur la formation garantit l’adaptation permanente de tous les collaborateurs. </w:delText>
        </w:r>
      </w:del>
    </w:p>
    <w:p w:rsidR="002241D8" w:rsidDel="001466FB" w:rsidRDefault="002241D8" w:rsidP="003425FA">
      <w:pPr>
        <w:rPr>
          <w:del w:id="140" w:author="Manuel Pires" w:date="2018-01-28T12:34:00Z"/>
        </w:rPr>
      </w:pPr>
      <w:del w:id="141" w:author="Manuel Pires" w:date="2018-01-28T12:34:00Z">
        <w:r w:rsidDel="001466FB">
          <w:delText>La formation repose sur un système pertinent de gestion prévisionnelle des emplois et des compétences, sur le suivi des qualifications individuelles, sur une sélection rigoureuse des prestataires</w:delText>
        </w:r>
      </w:del>
    </w:p>
    <w:p w:rsidR="002241D8" w:rsidDel="001466FB" w:rsidRDefault="002241D8" w:rsidP="00D75C4A">
      <w:pPr>
        <w:rPr>
          <w:del w:id="142" w:author="Manuel Pires" w:date="2018-01-28T12:34:00Z"/>
        </w:rPr>
      </w:pPr>
    </w:p>
    <w:p w:rsidR="002241D8" w:rsidDel="001466FB" w:rsidRDefault="002241D8" w:rsidP="00D75C4A">
      <w:pPr>
        <w:rPr>
          <w:del w:id="143" w:author="Manuel Pires" w:date="2018-01-28T12:34:00Z"/>
        </w:rPr>
      </w:pPr>
      <w:del w:id="144" w:author="Manuel Pires" w:date="2018-01-28T12:34:00Z">
        <w:r w:rsidDel="001466FB">
          <w:delText xml:space="preserve">Pouvoir planifier des travaux de décapage et de peinture avec une intervention de maintenance représente un gain de temps évident pour les opérateurs. AERO-BREIZH investit en permanence dans ce sens et est aujourd’hui, en mesure d’offrir à ses clients : </w:delText>
        </w:r>
      </w:del>
    </w:p>
    <w:p w:rsidR="002241D8" w:rsidDel="001466FB" w:rsidRDefault="002241D8" w:rsidP="0081280D">
      <w:pPr>
        <w:pStyle w:val="Default"/>
        <w:rPr>
          <w:del w:id="145" w:author="Manuel Pires" w:date="2018-01-28T12:34:00Z"/>
          <w:sz w:val="22"/>
          <w:szCs w:val="22"/>
        </w:rPr>
      </w:pPr>
    </w:p>
    <w:p w:rsidR="002241D8" w:rsidDel="001466FB" w:rsidRDefault="002241D8" w:rsidP="0081280D">
      <w:pPr>
        <w:pStyle w:val="Default"/>
        <w:rPr>
          <w:del w:id="146" w:author="Manuel Pires" w:date="2018-01-28T12:34:00Z"/>
          <w:sz w:val="22"/>
          <w:szCs w:val="22"/>
        </w:rPr>
      </w:pPr>
      <w:del w:id="147" w:author="Manuel Pires" w:date="2018-01-28T12:34:00Z">
        <w:r w:rsidDel="001466FB">
          <w:rPr>
            <w:sz w:val="22"/>
            <w:szCs w:val="22"/>
          </w:rPr>
          <w:delText>Pour être flexible face aux besoins des opérateurs, il faut aujourd’hui disposer de capacités hangar importantes et de personnel qualifié en grand nombre.</w:delText>
        </w:r>
      </w:del>
    </w:p>
    <w:p w:rsidR="002241D8" w:rsidDel="001466FB" w:rsidRDefault="002241D8" w:rsidP="0081280D">
      <w:pPr>
        <w:pStyle w:val="Titre2"/>
        <w:rPr>
          <w:del w:id="148" w:author="Manuel Pires" w:date="2018-01-28T12:34:00Z"/>
        </w:rPr>
      </w:pPr>
    </w:p>
    <w:p w:rsidR="002241D8" w:rsidRPr="00A36AB3" w:rsidDel="001466FB" w:rsidRDefault="002241D8" w:rsidP="0020453D">
      <w:pPr>
        <w:autoSpaceDE w:val="0"/>
        <w:autoSpaceDN w:val="0"/>
        <w:adjustRightInd w:val="0"/>
        <w:spacing w:after="0" w:line="240" w:lineRule="auto"/>
        <w:rPr>
          <w:del w:id="149" w:author="Manuel Pires" w:date="2018-01-28T12:34:00Z"/>
          <w:rFonts w:ascii="Bookman Old Style" w:hAnsi="Bookman Old Style" w:cs="Bookman Old Style"/>
          <w:color w:val="000000"/>
          <w:sz w:val="24"/>
          <w:szCs w:val="24"/>
        </w:rPr>
      </w:pPr>
    </w:p>
    <w:p w:rsidR="002241D8" w:rsidRPr="00A36AB3" w:rsidDel="001466FB" w:rsidRDefault="002241D8" w:rsidP="00541390">
      <w:pPr>
        <w:autoSpaceDE w:val="0"/>
        <w:autoSpaceDN w:val="0"/>
        <w:adjustRightInd w:val="0"/>
        <w:spacing w:after="0" w:line="240" w:lineRule="auto"/>
        <w:rPr>
          <w:del w:id="150" w:author="Manuel Pires" w:date="2018-01-28T12:34:00Z"/>
          <w:rFonts w:ascii="Bookman Old Style" w:hAnsi="Bookman Old Style" w:cs="Bookman Old Style"/>
          <w:color w:val="000000"/>
        </w:rPr>
      </w:pPr>
      <w:del w:id="151" w:author="Manuel Pires" w:date="2018-01-28T12:34:00Z">
        <w:r w:rsidRPr="00A36AB3" w:rsidDel="001466FB">
          <w:rPr>
            <w:rFonts w:ascii="Bookman Old Style" w:hAnsi="Bookman Old Style" w:cs="Bookman Old Style"/>
            <w:color w:val="000000"/>
          </w:rPr>
          <w:delText xml:space="preserve">Des hangars de toutes tailles sur deux sites en France, à Lorient dans l’Ouest et Montpellier dans le Sud </w:delText>
        </w:r>
      </w:del>
    </w:p>
    <w:p w:rsidR="002241D8" w:rsidDel="001466FB" w:rsidRDefault="002241D8" w:rsidP="00541390">
      <w:pPr>
        <w:autoSpaceDE w:val="0"/>
        <w:autoSpaceDN w:val="0"/>
        <w:adjustRightInd w:val="0"/>
        <w:spacing w:after="0" w:line="240" w:lineRule="auto"/>
        <w:rPr>
          <w:del w:id="152" w:author="Manuel Pires" w:date="2018-01-28T12:34:00Z"/>
          <w:rFonts w:ascii="Bookman Old Style" w:hAnsi="Bookman Old Style" w:cs="Bookman Old Style"/>
          <w:color w:val="000000"/>
        </w:rPr>
      </w:pPr>
    </w:p>
    <w:p w:rsidR="002241D8" w:rsidRPr="00A36AB3" w:rsidDel="001466FB" w:rsidRDefault="002241D8" w:rsidP="00541390">
      <w:pPr>
        <w:autoSpaceDE w:val="0"/>
        <w:autoSpaceDN w:val="0"/>
        <w:adjustRightInd w:val="0"/>
        <w:spacing w:after="0" w:line="240" w:lineRule="auto"/>
        <w:rPr>
          <w:del w:id="153" w:author="Manuel Pires" w:date="2018-01-28T12:34:00Z"/>
          <w:rFonts w:ascii="Bookman Old Style" w:hAnsi="Bookman Old Style" w:cs="Bookman Old Style"/>
          <w:color w:val="000000"/>
        </w:rPr>
      </w:pPr>
      <w:del w:id="154" w:author="Manuel Pires" w:date="2018-01-28T12:34:00Z">
        <w:r w:rsidRPr="00A36AB3" w:rsidDel="001466FB">
          <w:rPr>
            <w:rFonts w:ascii="Bookman Old Style" w:hAnsi="Bookman Old Style" w:cs="Bookman Old Style"/>
            <w:color w:val="000000"/>
          </w:rPr>
          <w:delText xml:space="preserve">Des corps de métiers nécessaires à tous les travaux (peinture, chaudronnerie, aménagement cabine, atelier composites) disponibles en permanence sur place. </w:delText>
        </w:r>
      </w:del>
    </w:p>
    <w:p w:rsidR="002241D8" w:rsidDel="001466FB" w:rsidRDefault="002241D8" w:rsidP="00541390">
      <w:pPr>
        <w:autoSpaceDE w:val="0"/>
        <w:autoSpaceDN w:val="0"/>
        <w:adjustRightInd w:val="0"/>
        <w:spacing w:after="0" w:line="240" w:lineRule="auto"/>
        <w:rPr>
          <w:del w:id="155" w:author="Manuel Pires" w:date="2018-01-28T12:34:00Z"/>
          <w:rFonts w:ascii="Bookman Old Style" w:hAnsi="Bookman Old Style" w:cs="Bookman Old Style"/>
          <w:color w:val="000000"/>
        </w:rPr>
      </w:pPr>
    </w:p>
    <w:p w:rsidR="002241D8" w:rsidRPr="00A36AB3" w:rsidDel="001466FB" w:rsidRDefault="002241D8" w:rsidP="00541390">
      <w:pPr>
        <w:autoSpaceDE w:val="0"/>
        <w:autoSpaceDN w:val="0"/>
        <w:adjustRightInd w:val="0"/>
        <w:spacing w:after="0" w:line="240" w:lineRule="auto"/>
        <w:rPr>
          <w:del w:id="156" w:author="Manuel Pires" w:date="2018-01-28T12:34:00Z"/>
          <w:rFonts w:ascii="Bookman Old Style" w:hAnsi="Bookman Old Style" w:cs="Bookman Old Style"/>
          <w:color w:val="000000"/>
        </w:rPr>
      </w:pPr>
      <w:del w:id="157" w:author="Manuel Pires" w:date="2018-01-28T12:34:00Z">
        <w:r w:rsidRPr="00A36AB3" w:rsidDel="001466FB">
          <w:rPr>
            <w:rFonts w:ascii="Bookman Old Style" w:hAnsi="Bookman Old Style" w:cs="Bookman Old Style"/>
            <w:color w:val="000000"/>
          </w:rPr>
          <w:delText xml:space="preserve">Un haut niveau de qualification des équipes constamment maintenu par un programme intensif de formation. </w:delText>
        </w:r>
      </w:del>
    </w:p>
    <w:p w:rsidR="002241D8" w:rsidDel="001466FB" w:rsidRDefault="002241D8" w:rsidP="0020453D">
      <w:pPr>
        <w:autoSpaceDE w:val="0"/>
        <w:autoSpaceDN w:val="0"/>
        <w:adjustRightInd w:val="0"/>
        <w:spacing w:after="0" w:line="240" w:lineRule="auto"/>
        <w:rPr>
          <w:del w:id="158" w:author="Manuel Pires" w:date="2018-01-28T12:34:00Z"/>
          <w:rFonts w:ascii="Bookman Old Style" w:hAnsi="Bookman Old Style" w:cs="Bookman Old Style"/>
          <w:color w:val="000000"/>
        </w:rPr>
      </w:pPr>
    </w:p>
    <w:p w:rsidR="002241D8" w:rsidRPr="00A5272C" w:rsidDel="001466FB" w:rsidRDefault="002241D8" w:rsidP="00A5272C">
      <w:pPr>
        <w:rPr>
          <w:del w:id="159" w:author="Manuel Pires" w:date="2018-01-28T12:35:00Z"/>
        </w:rPr>
      </w:pPr>
      <w:bookmarkStart w:id="160" w:name="_Toc504615212"/>
    </w:p>
    <w:p w:rsidR="002241D8" w:rsidRPr="00A5272C" w:rsidDel="001466FB" w:rsidRDefault="002241D8" w:rsidP="00A5272C">
      <w:pPr>
        <w:pStyle w:val="Titre2"/>
        <w:rPr>
          <w:del w:id="161" w:author="Manuel Pires" w:date="2018-01-28T12:35:00Z"/>
        </w:rPr>
      </w:pPr>
      <w:del w:id="162" w:author="Manuel Pires" w:date="2018-01-28T12:35:00Z">
        <w:r w:rsidRPr="00A5272C" w:rsidDel="001466FB">
          <w:delText>N</w:delText>
        </w:r>
        <w:r w:rsidDel="001466FB">
          <w:delText>os</w:delText>
        </w:r>
        <w:r w:rsidRPr="00A5272C" w:rsidDel="001466FB">
          <w:delText xml:space="preserve"> </w:delText>
        </w:r>
        <w:r w:rsidDel="001466FB">
          <w:delText>valeurs</w:delText>
        </w:r>
        <w:bookmarkEnd w:id="160"/>
      </w:del>
    </w:p>
    <w:p w:rsidR="002241D8" w:rsidRPr="00B43D7B" w:rsidDel="001466FB" w:rsidRDefault="002241D8" w:rsidP="00C332BB">
      <w:pPr>
        <w:pStyle w:val="Paragraphedeliste"/>
        <w:numPr>
          <w:ilvl w:val="0"/>
          <w:numId w:val="9"/>
        </w:numPr>
        <w:rPr>
          <w:del w:id="163" w:author="Manuel Pires" w:date="2018-01-28T12:35:00Z"/>
          <w:sz w:val="23"/>
          <w:szCs w:val="23"/>
        </w:rPr>
      </w:pPr>
      <w:del w:id="164" w:author="Manuel Pires" w:date="2018-01-28T12:35:00Z">
        <w:r w:rsidRPr="00B43D7B" w:rsidDel="001466FB">
          <w:rPr>
            <w:sz w:val="23"/>
            <w:szCs w:val="23"/>
          </w:rPr>
          <w:delText>SECURITE ET FIABILITE</w:delText>
        </w:r>
      </w:del>
    </w:p>
    <w:p w:rsidR="002241D8" w:rsidRPr="00B43D7B" w:rsidDel="001466FB" w:rsidRDefault="002241D8" w:rsidP="00C332BB">
      <w:pPr>
        <w:pStyle w:val="Paragraphedeliste"/>
        <w:numPr>
          <w:ilvl w:val="0"/>
          <w:numId w:val="9"/>
        </w:numPr>
        <w:rPr>
          <w:del w:id="165" w:author="Manuel Pires" w:date="2018-01-28T12:35:00Z"/>
          <w:sz w:val="23"/>
          <w:szCs w:val="23"/>
        </w:rPr>
      </w:pPr>
      <w:del w:id="166" w:author="Manuel Pires" w:date="2018-01-28T12:35:00Z">
        <w:r w:rsidRPr="00B43D7B" w:rsidDel="001466FB">
          <w:rPr>
            <w:sz w:val="23"/>
            <w:szCs w:val="23"/>
          </w:rPr>
          <w:delText>PONCTUALITE</w:delText>
        </w:r>
      </w:del>
    </w:p>
    <w:p w:rsidR="002241D8" w:rsidRPr="00B43D7B" w:rsidDel="001466FB" w:rsidRDefault="002241D8" w:rsidP="00C332BB">
      <w:pPr>
        <w:pStyle w:val="Paragraphedeliste"/>
        <w:numPr>
          <w:ilvl w:val="0"/>
          <w:numId w:val="9"/>
        </w:numPr>
        <w:rPr>
          <w:del w:id="167" w:author="Manuel Pires" w:date="2018-01-28T12:35:00Z"/>
          <w:sz w:val="23"/>
          <w:szCs w:val="23"/>
        </w:rPr>
      </w:pPr>
      <w:del w:id="168" w:author="Manuel Pires" w:date="2018-01-28T12:35:00Z">
        <w:r w:rsidRPr="00B43D7B" w:rsidDel="001466FB">
          <w:rPr>
            <w:sz w:val="23"/>
            <w:szCs w:val="23"/>
          </w:rPr>
          <w:delText>FLEXIBILITE ET COMPETENCE</w:delText>
        </w:r>
      </w:del>
    </w:p>
    <w:p w:rsidR="002241D8" w:rsidRPr="00F72A72" w:rsidDel="001466FB" w:rsidRDefault="002241D8" w:rsidP="00C332BB">
      <w:pPr>
        <w:pStyle w:val="Paragraphedeliste"/>
        <w:numPr>
          <w:ilvl w:val="0"/>
          <w:numId w:val="9"/>
        </w:numPr>
        <w:rPr>
          <w:del w:id="169" w:author="Manuel Pires" w:date="2018-01-28T12:35:00Z"/>
        </w:rPr>
      </w:pPr>
      <w:del w:id="170" w:author="Manuel Pires" w:date="2018-01-28T12:35:00Z">
        <w:r w:rsidRPr="00B43D7B" w:rsidDel="001466FB">
          <w:rPr>
            <w:sz w:val="23"/>
            <w:szCs w:val="23"/>
          </w:rPr>
          <w:delText>protection de l’environnement :</w:delText>
        </w:r>
        <w:r w:rsidRPr="00B43D7B" w:rsidDel="001466FB">
          <w:delText xml:space="preserve"> </w:delText>
        </w:r>
        <w:r w:rsidDel="001466FB">
          <w:delText>la certification environnementale ISO 14000.</w:delText>
        </w:r>
      </w:del>
    </w:p>
    <w:p w:rsidR="002241D8" w:rsidDel="001466FB" w:rsidRDefault="002241D8" w:rsidP="003425FA">
      <w:pPr>
        <w:rPr>
          <w:del w:id="171" w:author="Manuel Pires" w:date="2018-01-28T12:35:00Z"/>
        </w:rPr>
      </w:pPr>
    </w:p>
    <w:p w:rsidR="002241D8" w:rsidRPr="007740B3" w:rsidDel="001466FB" w:rsidRDefault="002241D8" w:rsidP="000E26FF">
      <w:pPr>
        <w:pStyle w:val="Titre2"/>
        <w:rPr>
          <w:del w:id="172" w:author="Manuel Pires" w:date="2018-01-28T12:35:00Z"/>
        </w:rPr>
      </w:pPr>
      <w:bookmarkStart w:id="173" w:name="_Toc504615178"/>
      <w:del w:id="174" w:author="Manuel Pires" w:date="2018-01-28T12:35:00Z">
        <w:r w:rsidRPr="007740B3" w:rsidDel="001466FB">
          <w:delText>Info motivation refonte SI</w:delText>
        </w:r>
        <w:bookmarkEnd w:id="173"/>
      </w:del>
    </w:p>
    <w:p w:rsidR="002241D8" w:rsidDel="001466FB" w:rsidRDefault="002241D8" w:rsidP="000E26FF">
      <w:pPr>
        <w:pStyle w:val="Default"/>
        <w:rPr>
          <w:del w:id="175" w:author="Manuel Pires" w:date="2018-01-28T12:35:00Z"/>
          <w:sz w:val="22"/>
          <w:szCs w:val="22"/>
        </w:rPr>
      </w:pPr>
      <w:del w:id="176" w:author="Manuel Pires" w:date="2018-01-28T12:35:00Z">
        <w:r w:rsidDel="001466FB">
          <w:rPr>
            <w:sz w:val="22"/>
            <w:szCs w:val="22"/>
          </w:rPr>
          <w:delText>En matière de maintenance, les délais de prise de décision se réduisent, rendant complexe la planification des chantiers.</w:delText>
        </w:r>
      </w:del>
    </w:p>
    <w:p w:rsidR="002241D8" w:rsidDel="001466FB" w:rsidRDefault="002241D8" w:rsidP="000E26FF">
      <w:pPr>
        <w:pStyle w:val="Titre2"/>
        <w:rPr>
          <w:del w:id="177" w:author="Manuel Pires" w:date="2018-01-28T12:35:00Z"/>
        </w:rPr>
      </w:pPr>
      <w:bookmarkStart w:id="178" w:name="_Toc504615225"/>
    </w:p>
    <w:p w:rsidR="002241D8" w:rsidDel="001466FB" w:rsidRDefault="002241D8" w:rsidP="000E26FF">
      <w:pPr>
        <w:pStyle w:val="Titre2"/>
        <w:rPr>
          <w:del w:id="179" w:author="Manuel Pires" w:date="2018-01-28T12:35:00Z"/>
        </w:rPr>
      </w:pPr>
      <w:del w:id="180" w:author="Manuel Pires" w:date="2018-01-28T12:35:00Z">
        <w:r w:rsidDel="001466FB">
          <w:delText>Motivation de la refonte du SI</w:delText>
        </w:r>
        <w:bookmarkEnd w:id="178"/>
      </w:del>
    </w:p>
    <w:p w:rsidR="002241D8" w:rsidDel="001466FB" w:rsidRDefault="002241D8" w:rsidP="000E26FF">
      <w:pPr>
        <w:pStyle w:val="Default"/>
        <w:rPr>
          <w:del w:id="181" w:author="Manuel Pires" w:date="2018-01-28T12:35:00Z"/>
          <w:sz w:val="22"/>
          <w:szCs w:val="22"/>
        </w:rPr>
      </w:pPr>
      <w:del w:id="182" w:author="Manuel Pires" w:date="2018-01-28T12:35:00Z">
        <w:r w:rsidDel="001466FB">
          <w:rPr>
            <w:sz w:val="22"/>
            <w:szCs w:val="22"/>
          </w:rPr>
          <w:delText xml:space="preserve">A cet héritage (de type Legacy) sont venues s'ajouter les ressources des sociétés reprises par croissance externe. </w:delText>
        </w:r>
      </w:del>
    </w:p>
    <w:p w:rsidR="002241D8" w:rsidDel="001466FB" w:rsidRDefault="002241D8" w:rsidP="000E26FF">
      <w:pPr>
        <w:rPr>
          <w:del w:id="183" w:author="Manuel Pires" w:date="2018-01-28T12:35:00Z"/>
        </w:rPr>
      </w:pPr>
      <w:del w:id="184" w:author="Manuel Pires" w:date="2018-01-28T12:35:00Z">
        <w:r w:rsidDel="001466FB">
          <w:delText>Il devenait nécessaire d'harmoniser et de fusionner le tout au sein d'une solution unique.</w:delText>
        </w:r>
      </w:del>
    </w:p>
    <w:p w:rsidR="009C50FE" w:rsidDel="001466FB" w:rsidRDefault="009C50FE" w:rsidP="000E26FF">
      <w:pPr>
        <w:rPr>
          <w:del w:id="185" w:author="Manuel Pires" w:date="2018-01-28T12:35:00Z"/>
        </w:rPr>
      </w:pPr>
    </w:p>
    <w:p w:rsidR="009C50FE" w:rsidDel="001466FB" w:rsidRDefault="009C50FE" w:rsidP="000E26FF">
      <w:pPr>
        <w:rPr>
          <w:del w:id="186" w:author="Manuel Pires" w:date="2018-01-28T12:35:00Z"/>
        </w:rPr>
      </w:pPr>
    </w:p>
    <w:p w:rsidR="009C50FE" w:rsidDel="001466FB" w:rsidRDefault="009C50FE" w:rsidP="000E26FF">
      <w:pPr>
        <w:rPr>
          <w:del w:id="187" w:author="Manuel Pires" w:date="2018-01-28T12:35:00Z"/>
        </w:rPr>
        <w:sectPr w:rsidR="009C50FE" w:rsidDel="001466FB" w:rsidSect="004A370E">
          <w:type w:val="continuous"/>
          <w:pgSz w:w="11906" w:h="16838"/>
          <w:pgMar w:top="1276" w:right="1417" w:bottom="1276" w:left="1417" w:header="708" w:footer="708" w:gutter="0"/>
          <w:cols w:space="708"/>
          <w:docGrid w:linePitch="360"/>
          <w:sectPrChange w:id="188" w:author="Manuel Pires" w:date="2018-01-28T12:36:00Z">
            <w:sectPr w:rsidR="009C50FE" w:rsidDel="001466FB" w:rsidSect="004A370E">
              <w:type w:val="nextPage"/>
              <w:pgMar w:top="1276" w:right="1417" w:bottom="1276" w:left="1417" w:header="708" w:footer="708" w:gutter="0"/>
            </w:sectPr>
          </w:sectPrChange>
        </w:sectPr>
      </w:pPr>
    </w:p>
    <w:p w:rsidR="002241D8" w:rsidRPr="00B43D7B" w:rsidRDefault="002241D8" w:rsidP="0081280D">
      <w:pPr>
        <w:pStyle w:val="Titre2"/>
        <w:rPr>
          <w:lang w:val="en-US"/>
        </w:rPr>
      </w:pPr>
      <w:bookmarkStart w:id="189" w:name="_Toc504615216"/>
      <w:bookmarkStart w:id="190" w:name="_Toc504906434"/>
      <w:r w:rsidRPr="00B43D7B">
        <w:rPr>
          <w:lang w:val="en-US"/>
        </w:rPr>
        <w:t xml:space="preserve">Info </w:t>
      </w:r>
      <w:proofErr w:type="spellStart"/>
      <w:r w:rsidRPr="00B43D7B">
        <w:rPr>
          <w:lang w:val="en-US"/>
        </w:rPr>
        <w:t>organisation</w:t>
      </w:r>
      <w:bookmarkEnd w:id="189"/>
      <w:bookmarkEnd w:id="190"/>
      <w:proofErr w:type="spellEnd"/>
    </w:p>
    <w:p w:rsidR="002241D8" w:rsidRPr="00B43D7B" w:rsidRDefault="002241D8" w:rsidP="0081280D">
      <w:pPr>
        <w:pStyle w:val="Default"/>
        <w:rPr>
          <w:sz w:val="22"/>
          <w:szCs w:val="22"/>
          <w:lang w:val="en-US"/>
        </w:rPr>
      </w:pPr>
      <w:r w:rsidRPr="00B43D7B">
        <w:rPr>
          <w:sz w:val="22"/>
          <w:szCs w:val="22"/>
          <w:lang w:val="en-US"/>
        </w:rPr>
        <w:t xml:space="preserve">Yvon Le </w:t>
      </w:r>
      <w:proofErr w:type="spellStart"/>
      <w:proofErr w:type="gramStart"/>
      <w:r w:rsidRPr="00B43D7B">
        <w:rPr>
          <w:sz w:val="22"/>
          <w:szCs w:val="22"/>
          <w:lang w:val="en-US"/>
        </w:rPr>
        <w:t>Bellec</w:t>
      </w:r>
      <w:proofErr w:type="spellEnd"/>
      <w:r w:rsidRPr="00B43D7B">
        <w:rPr>
          <w:sz w:val="22"/>
          <w:szCs w:val="22"/>
          <w:lang w:val="en-US"/>
        </w:rPr>
        <w:t xml:space="preserve"> :</w:t>
      </w:r>
      <w:proofErr w:type="gramEnd"/>
      <w:r w:rsidRPr="00B43D7B">
        <w:rPr>
          <w:sz w:val="22"/>
          <w:szCs w:val="22"/>
          <w:lang w:val="en-US"/>
        </w:rPr>
        <w:t xml:space="preserve"> Chairman &amp; Chief Executive Officer </w:t>
      </w:r>
    </w:p>
    <w:p w:rsidR="002241D8" w:rsidRPr="00B43D7B" w:rsidRDefault="002241D8" w:rsidP="0081280D">
      <w:pPr>
        <w:pStyle w:val="Default"/>
        <w:rPr>
          <w:sz w:val="22"/>
          <w:szCs w:val="22"/>
          <w:lang w:val="en-US"/>
        </w:rPr>
      </w:pPr>
      <w:r w:rsidRPr="00B43D7B">
        <w:rPr>
          <w:sz w:val="22"/>
          <w:szCs w:val="22"/>
          <w:lang w:val="en-US"/>
        </w:rPr>
        <w:t xml:space="preserve">Yan Le </w:t>
      </w:r>
      <w:proofErr w:type="spellStart"/>
      <w:proofErr w:type="gramStart"/>
      <w:r w:rsidRPr="00B43D7B">
        <w:rPr>
          <w:sz w:val="22"/>
          <w:szCs w:val="22"/>
          <w:lang w:val="en-US"/>
        </w:rPr>
        <w:t>Toulec</w:t>
      </w:r>
      <w:proofErr w:type="spellEnd"/>
      <w:r w:rsidRPr="00B43D7B">
        <w:rPr>
          <w:sz w:val="22"/>
          <w:szCs w:val="22"/>
          <w:lang w:val="en-US"/>
        </w:rPr>
        <w:t xml:space="preserve"> :</w:t>
      </w:r>
      <w:proofErr w:type="gramEnd"/>
      <w:r w:rsidRPr="00B43D7B">
        <w:rPr>
          <w:sz w:val="22"/>
          <w:szCs w:val="22"/>
          <w:lang w:val="en-US"/>
        </w:rPr>
        <w:t xml:space="preserve"> Chief Operating Officer </w:t>
      </w:r>
    </w:p>
    <w:p w:rsidR="002241D8" w:rsidRPr="00B43D7B" w:rsidRDefault="002241D8" w:rsidP="0081280D">
      <w:pPr>
        <w:pStyle w:val="Default"/>
        <w:rPr>
          <w:sz w:val="22"/>
          <w:szCs w:val="22"/>
          <w:lang w:val="en-US"/>
        </w:rPr>
      </w:pPr>
      <w:proofErr w:type="spellStart"/>
      <w:r w:rsidRPr="00B43D7B">
        <w:rPr>
          <w:sz w:val="22"/>
          <w:szCs w:val="22"/>
          <w:lang w:val="en-US"/>
        </w:rPr>
        <w:t>Vonick</w:t>
      </w:r>
      <w:proofErr w:type="spellEnd"/>
      <w:r w:rsidRPr="00B43D7B">
        <w:rPr>
          <w:sz w:val="22"/>
          <w:szCs w:val="22"/>
          <w:lang w:val="en-US"/>
        </w:rPr>
        <w:t xml:space="preserve"> Le </w:t>
      </w:r>
      <w:proofErr w:type="spellStart"/>
      <w:proofErr w:type="gramStart"/>
      <w:r w:rsidRPr="00B43D7B">
        <w:rPr>
          <w:sz w:val="22"/>
          <w:szCs w:val="22"/>
          <w:lang w:val="en-US"/>
        </w:rPr>
        <w:t>Toulec</w:t>
      </w:r>
      <w:proofErr w:type="spellEnd"/>
      <w:r w:rsidRPr="00B43D7B">
        <w:rPr>
          <w:sz w:val="22"/>
          <w:szCs w:val="22"/>
          <w:lang w:val="en-US"/>
        </w:rPr>
        <w:t xml:space="preserve"> :</w:t>
      </w:r>
      <w:proofErr w:type="gramEnd"/>
      <w:r w:rsidRPr="00B43D7B">
        <w:rPr>
          <w:sz w:val="22"/>
          <w:szCs w:val="22"/>
          <w:lang w:val="en-US"/>
        </w:rPr>
        <w:t xml:space="preserve"> Chief Operating Officer </w:t>
      </w:r>
      <w:bookmarkStart w:id="191" w:name="_GoBack"/>
      <w:bookmarkEnd w:id="191"/>
    </w:p>
    <w:p w:rsidR="002241D8" w:rsidRPr="00B43D7B" w:rsidRDefault="002241D8" w:rsidP="0081280D">
      <w:pPr>
        <w:pStyle w:val="Default"/>
        <w:rPr>
          <w:sz w:val="22"/>
          <w:szCs w:val="22"/>
          <w:lang w:val="en-US"/>
        </w:rPr>
      </w:pPr>
      <w:proofErr w:type="spellStart"/>
      <w:r w:rsidRPr="00B43D7B">
        <w:rPr>
          <w:sz w:val="22"/>
          <w:szCs w:val="22"/>
          <w:lang w:val="en-US"/>
        </w:rPr>
        <w:t>Gwenael</w:t>
      </w:r>
      <w:proofErr w:type="spellEnd"/>
      <w:r w:rsidRPr="00B43D7B">
        <w:rPr>
          <w:sz w:val="22"/>
          <w:szCs w:val="22"/>
          <w:lang w:val="en-US"/>
        </w:rPr>
        <w:t xml:space="preserve"> </w:t>
      </w:r>
      <w:proofErr w:type="spellStart"/>
      <w:proofErr w:type="gramStart"/>
      <w:r w:rsidRPr="00B43D7B">
        <w:rPr>
          <w:sz w:val="22"/>
          <w:szCs w:val="22"/>
          <w:lang w:val="en-US"/>
        </w:rPr>
        <w:t>Gosquer</w:t>
      </w:r>
      <w:proofErr w:type="spellEnd"/>
      <w:r w:rsidRPr="00B43D7B">
        <w:rPr>
          <w:sz w:val="22"/>
          <w:szCs w:val="22"/>
          <w:lang w:val="en-US"/>
        </w:rPr>
        <w:t xml:space="preserve"> :</w:t>
      </w:r>
      <w:proofErr w:type="gramEnd"/>
      <w:r w:rsidRPr="00B43D7B">
        <w:rPr>
          <w:sz w:val="22"/>
          <w:szCs w:val="22"/>
          <w:lang w:val="en-US"/>
        </w:rPr>
        <w:t xml:space="preserve"> Senior Vice-President, Finance &amp; Strategy </w:t>
      </w:r>
    </w:p>
    <w:p w:rsidR="002241D8" w:rsidRPr="00B43D7B" w:rsidRDefault="002241D8" w:rsidP="0081280D">
      <w:pPr>
        <w:pStyle w:val="Default"/>
        <w:rPr>
          <w:sz w:val="22"/>
          <w:szCs w:val="22"/>
          <w:lang w:val="en-US"/>
        </w:rPr>
      </w:pPr>
      <w:proofErr w:type="spellStart"/>
      <w:r w:rsidRPr="00B43D7B">
        <w:rPr>
          <w:sz w:val="22"/>
          <w:szCs w:val="22"/>
          <w:lang w:val="en-US"/>
        </w:rPr>
        <w:t>Gaelle</w:t>
      </w:r>
      <w:proofErr w:type="spellEnd"/>
      <w:r w:rsidRPr="00B43D7B">
        <w:rPr>
          <w:sz w:val="22"/>
          <w:szCs w:val="22"/>
          <w:lang w:val="en-US"/>
        </w:rPr>
        <w:t xml:space="preserve"> Le </w:t>
      </w:r>
      <w:proofErr w:type="gramStart"/>
      <w:r w:rsidRPr="00B43D7B">
        <w:rPr>
          <w:sz w:val="22"/>
          <w:szCs w:val="22"/>
          <w:lang w:val="en-US"/>
        </w:rPr>
        <w:t>Goff :</w:t>
      </w:r>
      <w:proofErr w:type="gramEnd"/>
      <w:r w:rsidRPr="00B43D7B">
        <w:rPr>
          <w:sz w:val="22"/>
          <w:szCs w:val="22"/>
          <w:lang w:val="en-US"/>
        </w:rPr>
        <w:t xml:space="preserve"> Senior Vice-President Sales </w:t>
      </w:r>
    </w:p>
    <w:p w:rsidR="002241D8" w:rsidRDefault="002241D8" w:rsidP="0081280D">
      <w:proofErr w:type="spellStart"/>
      <w:r>
        <w:t>Levenez</w:t>
      </w:r>
      <w:proofErr w:type="spellEnd"/>
      <w:r>
        <w:t xml:space="preserve"> Le Calvez : </w:t>
      </w:r>
      <w:proofErr w:type="spellStart"/>
      <w:r>
        <w:t>Vice Président</w:t>
      </w:r>
      <w:proofErr w:type="spellEnd"/>
      <w:r>
        <w:t xml:space="preserve"> IS </w:t>
      </w:r>
      <w:proofErr w:type="spellStart"/>
      <w:r>
        <w:t>Systems</w:t>
      </w:r>
      <w:proofErr w:type="spellEnd"/>
    </w:p>
    <w:p w:rsidR="002241D8" w:rsidRDefault="002241D8" w:rsidP="0081280D">
      <w:pPr>
        <w:pStyle w:val="Titre2"/>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92" w:author="Manuel Pires" w:date="2018-01-28T12:39:00Z">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526"/>
        <w:gridCol w:w="1559"/>
        <w:gridCol w:w="3544"/>
        <w:gridCol w:w="2268"/>
        <w:tblGridChange w:id="193">
          <w:tblGrid>
            <w:gridCol w:w="1526"/>
            <w:gridCol w:w="445"/>
            <w:gridCol w:w="1114"/>
            <w:gridCol w:w="39"/>
            <w:gridCol w:w="528"/>
            <w:gridCol w:w="886"/>
            <w:gridCol w:w="1333"/>
            <w:gridCol w:w="559"/>
            <w:gridCol w:w="199"/>
            <w:gridCol w:w="1276"/>
            <w:gridCol w:w="992"/>
            <w:gridCol w:w="1588"/>
            <w:gridCol w:w="3118"/>
          </w:tblGrid>
        </w:tblGridChange>
      </w:tblGrid>
      <w:tr w:rsidR="00924496" w:rsidRPr="00101442" w:rsidTr="003D4012">
        <w:trPr>
          <w:trPrChange w:id="194" w:author="Manuel Pires" w:date="2018-01-28T12:39:00Z">
            <w:trPr>
              <w:gridAfter w:val="0"/>
            </w:trPr>
          </w:trPrChange>
        </w:trPr>
        <w:tc>
          <w:tcPr>
            <w:tcW w:w="1526" w:type="dxa"/>
            <w:shd w:val="clear" w:color="auto" w:fill="D6E3BC"/>
            <w:tcPrChange w:id="195" w:author="Manuel Pires" w:date="2018-01-28T12:39:00Z">
              <w:tcPr>
                <w:tcW w:w="1526" w:type="dxa"/>
                <w:shd w:val="clear" w:color="auto" w:fill="D6E3BC"/>
              </w:tcPr>
            </w:tcPrChange>
          </w:tcPr>
          <w:p w:rsidR="00A05D35" w:rsidRPr="00101442" w:rsidRDefault="009C50FE" w:rsidP="009D684B">
            <w:pPr>
              <w:pStyle w:val="Default"/>
              <w:rPr>
                <w:b/>
                <w:sz w:val="20"/>
                <w:szCs w:val="22"/>
                <w:lang w:val="en-US"/>
              </w:rPr>
            </w:pPr>
            <w:proofErr w:type="spellStart"/>
            <w:r w:rsidRPr="00101442">
              <w:rPr>
                <w:b/>
                <w:sz w:val="20"/>
                <w:szCs w:val="22"/>
                <w:lang w:val="en-US"/>
              </w:rPr>
              <w:t>Acteurs</w:t>
            </w:r>
            <w:proofErr w:type="spellEnd"/>
          </w:p>
        </w:tc>
        <w:tc>
          <w:tcPr>
            <w:tcW w:w="1559" w:type="dxa"/>
            <w:shd w:val="clear" w:color="auto" w:fill="D6E3BC"/>
            <w:tcPrChange w:id="196" w:author="Manuel Pires" w:date="2018-01-28T12:39:00Z">
              <w:tcPr>
                <w:tcW w:w="1559" w:type="dxa"/>
                <w:gridSpan w:val="2"/>
                <w:shd w:val="clear" w:color="auto" w:fill="D6E3BC"/>
              </w:tcPr>
            </w:tcPrChange>
          </w:tcPr>
          <w:p w:rsidR="00A05D35" w:rsidRPr="00101442" w:rsidRDefault="009C50FE" w:rsidP="009D684B">
            <w:pPr>
              <w:pStyle w:val="Default"/>
              <w:rPr>
                <w:b/>
                <w:sz w:val="20"/>
                <w:szCs w:val="22"/>
                <w:lang w:val="en-US"/>
              </w:rPr>
            </w:pPr>
            <w:proofErr w:type="spellStart"/>
            <w:r w:rsidRPr="00101442">
              <w:rPr>
                <w:b/>
                <w:sz w:val="20"/>
                <w:szCs w:val="22"/>
                <w:lang w:val="en-US"/>
              </w:rPr>
              <w:t>Rôles</w:t>
            </w:r>
            <w:proofErr w:type="spellEnd"/>
          </w:p>
        </w:tc>
        <w:tc>
          <w:tcPr>
            <w:tcW w:w="3544" w:type="dxa"/>
            <w:shd w:val="clear" w:color="auto" w:fill="D6E3BC"/>
            <w:tcPrChange w:id="197" w:author="Manuel Pires" w:date="2018-01-28T12:39:00Z">
              <w:tcPr>
                <w:tcW w:w="3345" w:type="dxa"/>
                <w:gridSpan w:val="5"/>
                <w:shd w:val="clear" w:color="auto" w:fill="D6E3BC"/>
              </w:tcPr>
            </w:tcPrChange>
          </w:tcPr>
          <w:p w:rsidR="00A05D35" w:rsidRPr="00101442" w:rsidRDefault="009C50FE" w:rsidP="009D684B">
            <w:pPr>
              <w:pStyle w:val="Default"/>
              <w:rPr>
                <w:b/>
                <w:sz w:val="20"/>
                <w:szCs w:val="22"/>
              </w:rPr>
            </w:pPr>
            <w:r w:rsidRPr="00101442">
              <w:rPr>
                <w:b/>
                <w:sz w:val="20"/>
                <w:szCs w:val="22"/>
              </w:rPr>
              <w:t>Définition</w:t>
            </w:r>
          </w:p>
        </w:tc>
        <w:tc>
          <w:tcPr>
            <w:tcW w:w="2268" w:type="dxa"/>
            <w:shd w:val="clear" w:color="auto" w:fill="D6E3BC"/>
            <w:tcPrChange w:id="198" w:author="Manuel Pires" w:date="2018-01-28T12:39:00Z">
              <w:tcPr>
                <w:tcW w:w="2467" w:type="dxa"/>
                <w:gridSpan w:val="3"/>
                <w:shd w:val="clear" w:color="auto" w:fill="D6E3BC"/>
              </w:tcPr>
            </w:tcPrChange>
          </w:tcPr>
          <w:p w:rsidR="00A05D35" w:rsidRPr="00101442" w:rsidRDefault="009C50FE" w:rsidP="009D684B">
            <w:pPr>
              <w:pStyle w:val="Default"/>
              <w:rPr>
                <w:b/>
                <w:sz w:val="20"/>
                <w:szCs w:val="22"/>
                <w:lang w:val="en-US"/>
              </w:rPr>
            </w:pPr>
            <w:proofErr w:type="spellStart"/>
            <w:r w:rsidRPr="00101442">
              <w:rPr>
                <w:b/>
                <w:sz w:val="20"/>
                <w:szCs w:val="22"/>
                <w:lang w:val="en-US"/>
              </w:rPr>
              <w:t>Rôle</w:t>
            </w:r>
            <w:proofErr w:type="spellEnd"/>
          </w:p>
        </w:tc>
      </w:tr>
      <w:tr w:rsidR="004A370E" w:rsidRPr="00101442" w:rsidTr="003D4012">
        <w:tblPrEx>
          <w:tblPrExChange w:id="199" w:author="Manuel Pires" w:date="2018-01-28T12:39:00Z">
            <w:tblPrEx>
              <w:tblW w:w="7905" w:type="dxa"/>
            </w:tblPrEx>
          </w:tblPrExChange>
        </w:tblPrEx>
        <w:trPr>
          <w:ins w:id="200" w:author="Manuel Pires" w:date="2018-01-28T12:31:00Z"/>
          <w:trPrChange w:id="201" w:author="Manuel Pires" w:date="2018-01-28T12:39:00Z">
            <w:trPr>
              <w:gridAfter w:val="0"/>
            </w:trPr>
          </w:trPrChange>
        </w:trPr>
        <w:tc>
          <w:tcPr>
            <w:tcW w:w="1526" w:type="dxa"/>
            <w:shd w:val="clear" w:color="auto" w:fill="auto"/>
            <w:tcPrChange w:id="202" w:author="Manuel Pires" w:date="2018-01-28T12:39:00Z">
              <w:tcPr>
                <w:tcW w:w="1971" w:type="dxa"/>
                <w:gridSpan w:val="2"/>
                <w:shd w:val="clear" w:color="auto" w:fill="auto"/>
              </w:tcPr>
            </w:tcPrChange>
          </w:tcPr>
          <w:p w:rsidR="005B3AD4" w:rsidRPr="00101442" w:rsidRDefault="005B3AD4" w:rsidP="00D71DF5">
            <w:pPr>
              <w:pStyle w:val="Default"/>
              <w:rPr>
                <w:ins w:id="203" w:author="Manuel Pires" w:date="2018-01-28T12:31:00Z"/>
                <w:sz w:val="20"/>
                <w:szCs w:val="22"/>
                <w:lang w:val="en-US"/>
              </w:rPr>
            </w:pPr>
            <w:ins w:id="204" w:author="Manuel Pires" w:date="2018-01-28T12:31:00Z">
              <w:r w:rsidRPr="00101442">
                <w:rPr>
                  <w:sz w:val="20"/>
                  <w:szCs w:val="22"/>
                  <w:lang w:val="en-US"/>
                </w:rPr>
                <w:t xml:space="preserve">Yvon Le </w:t>
              </w:r>
              <w:proofErr w:type="spellStart"/>
              <w:r w:rsidRPr="00101442">
                <w:rPr>
                  <w:sz w:val="20"/>
                  <w:szCs w:val="22"/>
                  <w:lang w:val="en-US"/>
                </w:rPr>
                <w:t>Bellec</w:t>
              </w:r>
              <w:proofErr w:type="spellEnd"/>
              <w:r w:rsidRPr="00101442">
                <w:rPr>
                  <w:sz w:val="20"/>
                  <w:szCs w:val="22"/>
                  <w:lang w:val="en-US"/>
                </w:rPr>
                <w:t xml:space="preserve"> </w:t>
              </w:r>
            </w:ins>
          </w:p>
        </w:tc>
        <w:tc>
          <w:tcPr>
            <w:tcW w:w="1559" w:type="dxa"/>
            <w:shd w:val="clear" w:color="auto" w:fill="auto"/>
            <w:tcPrChange w:id="205" w:author="Manuel Pires" w:date="2018-01-28T12:39:00Z">
              <w:tcPr>
                <w:tcW w:w="2567" w:type="dxa"/>
                <w:gridSpan w:val="4"/>
                <w:shd w:val="clear" w:color="auto" w:fill="auto"/>
              </w:tcPr>
            </w:tcPrChange>
          </w:tcPr>
          <w:p w:rsidR="005B3AD4" w:rsidRPr="00101442" w:rsidRDefault="005B3AD4" w:rsidP="00D71DF5">
            <w:pPr>
              <w:pStyle w:val="Default"/>
              <w:rPr>
                <w:ins w:id="206" w:author="Manuel Pires" w:date="2018-01-28T12:31:00Z"/>
                <w:sz w:val="20"/>
              </w:rPr>
            </w:pPr>
            <w:ins w:id="207" w:author="Manuel Pires" w:date="2018-01-28T12:31:00Z">
              <w:r w:rsidRPr="00101442">
                <w:rPr>
                  <w:sz w:val="20"/>
                </w:rPr>
                <w:t>Président</w:t>
              </w:r>
            </w:ins>
          </w:p>
          <w:p w:rsidR="005B3AD4" w:rsidRPr="00101442" w:rsidRDefault="005B3AD4" w:rsidP="00D71DF5">
            <w:pPr>
              <w:pStyle w:val="Default"/>
              <w:rPr>
                <w:ins w:id="208" w:author="Manuel Pires" w:date="2018-01-28T12:31:00Z"/>
                <w:sz w:val="20"/>
                <w:szCs w:val="22"/>
                <w:lang w:val="en-US"/>
              </w:rPr>
            </w:pPr>
            <w:ins w:id="209" w:author="Manuel Pires" w:date="2018-01-28T12:31:00Z">
              <w:r w:rsidRPr="00101442">
                <w:rPr>
                  <w:sz w:val="20"/>
                </w:rPr>
                <w:t>Directeur Général</w:t>
              </w:r>
            </w:ins>
          </w:p>
        </w:tc>
        <w:tc>
          <w:tcPr>
            <w:tcW w:w="3544" w:type="dxa"/>
            <w:shd w:val="clear" w:color="auto" w:fill="auto"/>
            <w:tcPrChange w:id="210" w:author="Manuel Pires" w:date="2018-01-28T12:39:00Z">
              <w:tcPr>
                <w:tcW w:w="1892" w:type="dxa"/>
                <w:gridSpan w:val="2"/>
                <w:shd w:val="clear" w:color="auto" w:fill="auto"/>
              </w:tcPr>
            </w:tcPrChange>
          </w:tcPr>
          <w:p w:rsidR="005B3AD4" w:rsidRPr="00101442" w:rsidRDefault="005B3AD4" w:rsidP="00D71DF5">
            <w:pPr>
              <w:pStyle w:val="Default"/>
              <w:rPr>
                <w:ins w:id="211" w:author="Manuel Pires" w:date="2018-01-28T12:31:00Z"/>
                <w:sz w:val="20"/>
                <w:szCs w:val="22"/>
              </w:rPr>
            </w:pPr>
          </w:p>
          <w:p w:rsidR="005B3AD4" w:rsidRPr="00101442" w:rsidRDefault="005B3AD4" w:rsidP="00D71DF5">
            <w:pPr>
              <w:pStyle w:val="Default"/>
              <w:rPr>
                <w:ins w:id="212" w:author="Manuel Pires" w:date="2018-01-28T12:31:00Z"/>
                <w:sz w:val="20"/>
                <w:szCs w:val="22"/>
              </w:rPr>
            </w:pPr>
            <w:ins w:id="213" w:author="Manuel Pires" w:date="2018-01-28T12:31:00Z">
              <w:r w:rsidRPr="00101442">
                <w:rPr>
                  <w:rStyle w:val="tgc"/>
                  <w:sz w:val="20"/>
                </w:rPr>
                <w:t xml:space="preserve">Le </w:t>
              </w:r>
              <w:r w:rsidRPr="00101442">
                <w:rPr>
                  <w:rStyle w:val="tgc"/>
                  <w:b/>
                  <w:bCs/>
                  <w:sz w:val="20"/>
                </w:rPr>
                <w:t>directeur général</w:t>
              </w:r>
              <w:r w:rsidRPr="00101442">
                <w:rPr>
                  <w:rStyle w:val="tgc"/>
                  <w:sz w:val="20"/>
                </w:rPr>
                <w:t xml:space="preserve"> est nommé par le conseil d'administration ou directoire d'une société. Il représente la société et a pour rôle d'alléger la tâche du président. Il possède, au même titre que le président, des pouvoirs qui lui ont été concédés par le conseil d'administration.</w:t>
              </w:r>
            </w:ins>
          </w:p>
        </w:tc>
        <w:tc>
          <w:tcPr>
            <w:tcW w:w="2268" w:type="dxa"/>
            <w:shd w:val="clear" w:color="auto" w:fill="auto"/>
            <w:tcPrChange w:id="214" w:author="Manuel Pires" w:date="2018-01-28T12:39:00Z">
              <w:tcPr>
                <w:tcW w:w="1475" w:type="dxa"/>
                <w:gridSpan w:val="2"/>
                <w:shd w:val="clear" w:color="auto" w:fill="auto"/>
              </w:tcPr>
            </w:tcPrChange>
          </w:tcPr>
          <w:p w:rsidR="005B3AD4" w:rsidRPr="00101442" w:rsidRDefault="005B3AD4" w:rsidP="00D71DF5">
            <w:pPr>
              <w:pStyle w:val="Default"/>
              <w:rPr>
                <w:ins w:id="215" w:author="Manuel Pires" w:date="2018-01-28T12:31:00Z"/>
                <w:sz w:val="20"/>
                <w:szCs w:val="22"/>
                <w:lang w:val="en-US"/>
              </w:rPr>
            </w:pPr>
            <w:ins w:id="216" w:author="Manuel Pires" w:date="2018-01-28T12:31:00Z">
              <w:r w:rsidRPr="00101442">
                <w:rPr>
                  <w:sz w:val="20"/>
                  <w:szCs w:val="22"/>
                </w:rPr>
                <w:t xml:space="preserve"> </w:t>
              </w:r>
              <w:r w:rsidRPr="00101442">
                <w:rPr>
                  <w:sz w:val="20"/>
                  <w:szCs w:val="22"/>
                  <w:lang w:val="en-US"/>
                </w:rPr>
                <w:t xml:space="preserve">Chairman &amp; Chief Executive Officer </w:t>
              </w:r>
            </w:ins>
          </w:p>
        </w:tc>
      </w:tr>
      <w:tr w:rsidR="003D4012" w:rsidRPr="00101442" w:rsidDel="005B3AD4" w:rsidTr="003D4012">
        <w:trPr>
          <w:del w:id="217" w:author="Manuel Pires" w:date="2018-01-28T12:31:00Z"/>
        </w:trPr>
        <w:tc>
          <w:tcPr>
            <w:tcW w:w="1526" w:type="dxa"/>
            <w:shd w:val="clear" w:color="auto" w:fill="auto"/>
          </w:tcPr>
          <w:p w:rsidR="00A05D35" w:rsidRPr="00101442" w:rsidDel="005B3AD4" w:rsidRDefault="00A05D35" w:rsidP="009D684B">
            <w:pPr>
              <w:pStyle w:val="Default"/>
              <w:rPr>
                <w:del w:id="218" w:author="Manuel Pires" w:date="2018-01-28T12:31:00Z"/>
                <w:sz w:val="20"/>
                <w:szCs w:val="22"/>
              </w:rPr>
            </w:pPr>
            <w:del w:id="219" w:author="Manuel Pires" w:date="2018-01-28T12:31:00Z">
              <w:r w:rsidRPr="00101442" w:rsidDel="005B3AD4">
                <w:rPr>
                  <w:sz w:val="20"/>
                  <w:szCs w:val="22"/>
                </w:rPr>
                <w:delText xml:space="preserve">Yan Le Toulec </w:delText>
              </w:r>
            </w:del>
          </w:p>
          <w:p w:rsidR="00A05D35" w:rsidRPr="00101442" w:rsidDel="005B3AD4" w:rsidRDefault="00A05D35" w:rsidP="009D684B">
            <w:pPr>
              <w:pStyle w:val="Default"/>
              <w:rPr>
                <w:del w:id="220" w:author="Manuel Pires" w:date="2018-01-28T12:31:00Z"/>
                <w:sz w:val="20"/>
                <w:szCs w:val="22"/>
              </w:rPr>
            </w:pPr>
            <w:del w:id="221" w:author="Manuel Pires" w:date="2018-01-28T12:31:00Z">
              <w:r w:rsidRPr="00101442" w:rsidDel="005B3AD4">
                <w:rPr>
                  <w:sz w:val="20"/>
                  <w:szCs w:val="22"/>
                </w:rPr>
                <w:delText>Vonick Le Toulec</w:delText>
              </w:r>
            </w:del>
          </w:p>
        </w:tc>
        <w:tc>
          <w:tcPr>
            <w:tcW w:w="1559" w:type="dxa"/>
            <w:shd w:val="clear" w:color="auto" w:fill="auto"/>
          </w:tcPr>
          <w:p w:rsidR="00A05D35" w:rsidRPr="00101442" w:rsidDel="005B3AD4" w:rsidRDefault="00A05D35" w:rsidP="009D684B">
            <w:pPr>
              <w:pStyle w:val="Default"/>
              <w:rPr>
                <w:del w:id="222" w:author="Manuel Pires" w:date="2018-01-28T12:31:00Z"/>
                <w:sz w:val="20"/>
                <w:szCs w:val="22"/>
                <w:lang w:val="en-US"/>
              </w:rPr>
            </w:pPr>
            <w:del w:id="223" w:author="Manuel Pires" w:date="2018-01-28T12:31:00Z">
              <w:r w:rsidRPr="00101442" w:rsidDel="005B3AD4">
                <w:rPr>
                  <w:sz w:val="20"/>
                </w:rPr>
                <w:delText>Président directeur général</w:delText>
              </w:r>
            </w:del>
          </w:p>
        </w:tc>
        <w:tc>
          <w:tcPr>
            <w:tcW w:w="3544" w:type="dxa"/>
            <w:shd w:val="clear" w:color="auto" w:fill="auto"/>
          </w:tcPr>
          <w:p w:rsidR="00A05D35" w:rsidRPr="00101442" w:rsidDel="005B3AD4" w:rsidRDefault="00A05D35" w:rsidP="009D684B">
            <w:pPr>
              <w:pStyle w:val="Default"/>
              <w:rPr>
                <w:del w:id="224" w:author="Manuel Pires" w:date="2018-01-28T12:31:00Z"/>
                <w:sz w:val="20"/>
                <w:szCs w:val="22"/>
              </w:rPr>
            </w:pPr>
            <w:del w:id="225" w:author="Manuel Pires" w:date="2018-01-28T12:31:00Z">
              <w:r w:rsidRPr="00101442" w:rsidDel="005B3AD4">
                <w:rPr>
                  <w:rStyle w:val="tgc"/>
                  <w:sz w:val="20"/>
                </w:rPr>
                <w:delText xml:space="preserve">Ce cumul de fonctions permet au P-DG de disposer des pouvoirs les plus étendus : en sa qualité de </w:delText>
              </w:r>
              <w:r w:rsidRPr="00101442" w:rsidDel="005B3AD4">
                <w:rPr>
                  <w:rStyle w:val="tgc"/>
                  <w:b/>
                  <w:bCs/>
                  <w:sz w:val="20"/>
                </w:rPr>
                <w:delText>directeur général</w:delText>
              </w:r>
              <w:r w:rsidRPr="00101442" w:rsidDel="005B3AD4">
                <w:rPr>
                  <w:rStyle w:val="tgc"/>
                  <w:sz w:val="20"/>
                </w:rPr>
                <w:delText xml:space="preserve">, il assure la direction opérationnelle de la société ; en sa qualité de </w:delText>
              </w:r>
              <w:r w:rsidRPr="00101442" w:rsidDel="005B3AD4">
                <w:rPr>
                  <w:rStyle w:val="tgc"/>
                  <w:b/>
                  <w:bCs/>
                  <w:sz w:val="20"/>
                </w:rPr>
                <w:delText>président</w:delText>
              </w:r>
              <w:r w:rsidRPr="00101442" w:rsidDel="005B3AD4">
                <w:rPr>
                  <w:rStyle w:val="tgc"/>
                  <w:sz w:val="20"/>
                </w:rPr>
                <w:delText xml:space="preserve"> du conseil d'administration, il supervise l'établissement des grandes orientations dans la direction de la société.</w:delText>
              </w:r>
            </w:del>
          </w:p>
        </w:tc>
        <w:tc>
          <w:tcPr>
            <w:tcW w:w="2268" w:type="dxa"/>
            <w:shd w:val="clear" w:color="auto" w:fill="auto"/>
          </w:tcPr>
          <w:p w:rsidR="00A05D35" w:rsidRPr="00101442" w:rsidDel="005B3AD4" w:rsidRDefault="00A05D35" w:rsidP="009D684B">
            <w:pPr>
              <w:pStyle w:val="Default"/>
              <w:rPr>
                <w:del w:id="226" w:author="Manuel Pires" w:date="2018-01-28T12:31:00Z"/>
                <w:sz w:val="20"/>
                <w:szCs w:val="22"/>
                <w:lang w:val="en-US"/>
              </w:rPr>
            </w:pPr>
            <w:del w:id="227" w:author="Manuel Pires" w:date="2018-01-28T12:31:00Z">
              <w:r w:rsidRPr="00101442" w:rsidDel="005B3AD4">
                <w:rPr>
                  <w:sz w:val="20"/>
                  <w:szCs w:val="22"/>
                </w:rPr>
                <w:delText xml:space="preserve"> </w:delText>
              </w:r>
              <w:r w:rsidRPr="00101442" w:rsidDel="005B3AD4">
                <w:rPr>
                  <w:sz w:val="20"/>
                  <w:szCs w:val="22"/>
                  <w:lang w:val="en-US"/>
                </w:rPr>
                <w:delText xml:space="preserve">Chief Operating Officer </w:delText>
              </w:r>
            </w:del>
          </w:p>
        </w:tc>
      </w:tr>
      <w:tr w:rsidR="004A370E" w:rsidRPr="00101442" w:rsidTr="003D4012">
        <w:tblPrEx>
          <w:tblPrExChange w:id="228" w:author="Manuel Pires" w:date="2018-01-28T12:39:00Z">
            <w:tblPrEx>
              <w:tblW w:w="7905" w:type="dxa"/>
            </w:tblPrEx>
          </w:tblPrExChange>
        </w:tblPrEx>
        <w:trPr>
          <w:ins w:id="229" w:author="Manuel Pires" w:date="2018-01-28T12:31:00Z"/>
          <w:trPrChange w:id="230" w:author="Manuel Pires" w:date="2018-01-28T12:39:00Z">
            <w:trPr>
              <w:gridAfter w:val="0"/>
            </w:trPr>
          </w:trPrChange>
        </w:trPr>
        <w:tc>
          <w:tcPr>
            <w:tcW w:w="1526" w:type="dxa"/>
            <w:shd w:val="clear" w:color="auto" w:fill="auto"/>
            <w:tcPrChange w:id="231" w:author="Manuel Pires" w:date="2018-01-28T12:39:00Z">
              <w:tcPr>
                <w:tcW w:w="1971" w:type="dxa"/>
                <w:gridSpan w:val="2"/>
                <w:shd w:val="clear" w:color="auto" w:fill="auto"/>
              </w:tcPr>
            </w:tcPrChange>
          </w:tcPr>
          <w:p w:rsidR="005B3AD4" w:rsidRPr="00101442" w:rsidRDefault="005B3AD4" w:rsidP="00D71DF5">
            <w:pPr>
              <w:pStyle w:val="Default"/>
              <w:rPr>
                <w:ins w:id="232" w:author="Manuel Pires" w:date="2018-01-28T12:31:00Z"/>
                <w:sz w:val="20"/>
                <w:szCs w:val="22"/>
              </w:rPr>
            </w:pPr>
            <w:ins w:id="233" w:author="Manuel Pires" w:date="2018-01-28T12:31:00Z">
              <w:r w:rsidRPr="00101442">
                <w:rPr>
                  <w:sz w:val="20"/>
                  <w:szCs w:val="22"/>
                </w:rPr>
                <w:t xml:space="preserve">Yan Le </w:t>
              </w:r>
              <w:proofErr w:type="spellStart"/>
              <w:r w:rsidRPr="00101442">
                <w:rPr>
                  <w:sz w:val="20"/>
                  <w:szCs w:val="22"/>
                </w:rPr>
                <w:t>Toulec</w:t>
              </w:r>
              <w:proofErr w:type="spellEnd"/>
              <w:r w:rsidRPr="00101442">
                <w:rPr>
                  <w:sz w:val="20"/>
                  <w:szCs w:val="22"/>
                </w:rPr>
                <w:t xml:space="preserve"> </w:t>
              </w:r>
            </w:ins>
          </w:p>
          <w:p w:rsidR="005B3AD4" w:rsidRPr="00101442" w:rsidRDefault="005B3AD4" w:rsidP="00D71DF5">
            <w:pPr>
              <w:pStyle w:val="Default"/>
              <w:rPr>
                <w:ins w:id="234" w:author="Manuel Pires" w:date="2018-01-28T12:31:00Z"/>
                <w:sz w:val="20"/>
                <w:szCs w:val="22"/>
              </w:rPr>
            </w:pPr>
            <w:proofErr w:type="spellStart"/>
            <w:ins w:id="235" w:author="Manuel Pires" w:date="2018-01-28T12:31:00Z">
              <w:r w:rsidRPr="00101442">
                <w:rPr>
                  <w:sz w:val="20"/>
                  <w:szCs w:val="22"/>
                </w:rPr>
                <w:t>Vonick</w:t>
              </w:r>
              <w:proofErr w:type="spellEnd"/>
              <w:r w:rsidRPr="00101442">
                <w:rPr>
                  <w:sz w:val="20"/>
                  <w:szCs w:val="22"/>
                </w:rPr>
                <w:t xml:space="preserve"> Le </w:t>
              </w:r>
              <w:proofErr w:type="spellStart"/>
              <w:r w:rsidRPr="00101442">
                <w:rPr>
                  <w:sz w:val="20"/>
                  <w:szCs w:val="22"/>
                </w:rPr>
                <w:t>Toulec</w:t>
              </w:r>
              <w:proofErr w:type="spellEnd"/>
            </w:ins>
          </w:p>
        </w:tc>
        <w:tc>
          <w:tcPr>
            <w:tcW w:w="1559" w:type="dxa"/>
            <w:shd w:val="clear" w:color="auto" w:fill="auto"/>
            <w:tcPrChange w:id="236" w:author="Manuel Pires" w:date="2018-01-28T12:39:00Z">
              <w:tcPr>
                <w:tcW w:w="1681" w:type="dxa"/>
                <w:gridSpan w:val="3"/>
                <w:shd w:val="clear" w:color="auto" w:fill="auto"/>
              </w:tcPr>
            </w:tcPrChange>
          </w:tcPr>
          <w:p w:rsidR="005B3AD4" w:rsidRPr="00101442" w:rsidRDefault="005B3AD4" w:rsidP="00D71DF5">
            <w:pPr>
              <w:pStyle w:val="Default"/>
              <w:rPr>
                <w:ins w:id="237" w:author="Manuel Pires" w:date="2018-01-28T12:31:00Z"/>
                <w:sz w:val="20"/>
                <w:szCs w:val="22"/>
                <w:lang w:val="en-US"/>
              </w:rPr>
            </w:pPr>
            <w:ins w:id="238" w:author="Manuel Pires" w:date="2018-01-28T12:32:00Z">
              <w:r>
                <w:rPr>
                  <w:sz w:val="20"/>
                </w:rPr>
                <w:t>Directeur d’opérations</w:t>
              </w:r>
            </w:ins>
          </w:p>
        </w:tc>
        <w:tc>
          <w:tcPr>
            <w:tcW w:w="3544" w:type="dxa"/>
            <w:shd w:val="clear" w:color="auto" w:fill="auto"/>
            <w:tcPrChange w:id="239" w:author="Manuel Pires" w:date="2018-01-28T12:39:00Z">
              <w:tcPr>
                <w:tcW w:w="2778" w:type="dxa"/>
                <w:gridSpan w:val="3"/>
                <w:shd w:val="clear" w:color="auto" w:fill="auto"/>
              </w:tcPr>
            </w:tcPrChange>
          </w:tcPr>
          <w:p w:rsidR="005B3AD4" w:rsidRPr="00101442" w:rsidRDefault="005B3AD4" w:rsidP="00D71DF5">
            <w:pPr>
              <w:pStyle w:val="Default"/>
              <w:rPr>
                <w:ins w:id="240" w:author="Manuel Pires" w:date="2018-01-28T12:31:00Z"/>
                <w:sz w:val="20"/>
                <w:szCs w:val="22"/>
              </w:rPr>
            </w:pPr>
            <w:ins w:id="241" w:author="Manuel Pires" w:date="2018-01-28T12:31:00Z">
              <w:r w:rsidRPr="00101442">
                <w:rPr>
                  <w:rStyle w:val="tgc"/>
                  <w:sz w:val="20"/>
                </w:rPr>
                <w:t xml:space="preserve">Ce cumul de fonctions permet au P-DG de disposer des pouvoirs les plus étendus : en sa qualité de </w:t>
              </w:r>
              <w:r w:rsidRPr="00101442">
                <w:rPr>
                  <w:rStyle w:val="tgc"/>
                  <w:b/>
                  <w:bCs/>
                  <w:sz w:val="20"/>
                </w:rPr>
                <w:t>directeur général</w:t>
              </w:r>
              <w:r w:rsidRPr="00101442">
                <w:rPr>
                  <w:rStyle w:val="tgc"/>
                  <w:sz w:val="20"/>
                </w:rPr>
                <w:t xml:space="preserve">, il assure la direction opérationnelle de la société ; en sa qualité de </w:t>
              </w:r>
              <w:r w:rsidRPr="00101442">
                <w:rPr>
                  <w:rStyle w:val="tgc"/>
                  <w:b/>
                  <w:bCs/>
                  <w:sz w:val="20"/>
                </w:rPr>
                <w:t>président</w:t>
              </w:r>
              <w:r w:rsidRPr="00101442">
                <w:rPr>
                  <w:rStyle w:val="tgc"/>
                  <w:sz w:val="20"/>
                </w:rPr>
                <w:t xml:space="preserve"> du conseil d'administration, il supervise l'établissement des grandes orientations dans la direction de la société.</w:t>
              </w:r>
            </w:ins>
          </w:p>
        </w:tc>
        <w:tc>
          <w:tcPr>
            <w:tcW w:w="2268" w:type="dxa"/>
            <w:shd w:val="clear" w:color="auto" w:fill="auto"/>
            <w:tcPrChange w:id="242" w:author="Manuel Pires" w:date="2018-01-28T12:39:00Z">
              <w:tcPr>
                <w:tcW w:w="1475" w:type="dxa"/>
                <w:gridSpan w:val="2"/>
                <w:shd w:val="clear" w:color="auto" w:fill="auto"/>
              </w:tcPr>
            </w:tcPrChange>
          </w:tcPr>
          <w:p w:rsidR="005B3AD4" w:rsidRPr="00101442" w:rsidRDefault="005B3AD4" w:rsidP="00D71DF5">
            <w:pPr>
              <w:pStyle w:val="Default"/>
              <w:rPr>
                <w:ins w:id="243" w:author="Manuel Pires" w:date="2018-01-28T12:31:00Z"/>
                <w:sz w:val="20"/>
                <w:szCs w:val="22"/>
                <w:lang w:val="en-US"/>
              </w:rPr>
            </w:pPr>
            <w:ins w:id="244" w:author="Manuel Pires" w:date="2018-01-28T12:31:00Z">
              <w:r w:rsidRPr="00101442">
                <w:rPr>
                  <w:sz w:val="20"/>
                  <w:szCs w:val="22"/>
                </w:rPr>
                <w:t xml:space="preserve"> </w:t>
              </w:r>
              <w:r w:rsidRPr="00101442">
                <w:rPr>
                  <w:sz w:val="20"/>
                  <w:szCs w:val="22"/>
                  <w:lang w:val="en-US"/>
                </w:rPr>
                <w:t xml:space="preserve">Chief Operating Officer </w:t>
              </w:r>
            </w:ins>
          </w:p>
        </w:tc>
      </w:tr>
      <w:tr w:rsidR="003D4012" w:rsidRPr="00101442" w:rsidDel="005B3AD4" w:rsidTr="003D4012">
        <w:trPr>
          <w:del w:id="245" w:author="Manuel Pires" w:date="2018-01-28T12:31:00Z"/>
        </w:trPr>
        <w:tc>
          <w:tcPr>
            <w:tcW w:w="1526" w:type="dxa"/>
            <w:shd w:val="clear" w:color="auto" w:fill="auto"/>
          </w:tcPr>
          <w:p w:rsidR="009C50FE" w:rsidRPr="00101442" w:rsidDel="005B3AD4" w:rsidRDefault="009C50FE" w:rsidP="009C50FE">
            <w:pPr>
              <w:pStyle w:val="Default"/>
              <w:rPr>
                <w:del w:id="246" w:author="Manuel Pires" w:date="2018-01-28T12:31:00Z"/>
                <w:sz w:val="20"/>
                <w:szCs w:val="22"/>
                <w:lang w:val="en-US"/>
              </w:rPr>
            </w:pPr>
            <w:del w:id="247" w:author="Manuel Pires" w:date="2018-01-28T12:31:00Z">
              <w:r w:rsidRPr="00101442" w:rsidDel="005B3AD4">
                <w:rPr>
                  <w:sz w:val="20"/>
                  <w:szCs w:val="22"/>
                  <w:lang w:val="en-US"/>
                </w:rPr>
                <w:delText xml:space="preserve">Yvon Le Bellec </w:delText>
              </w:r>
            </w:del>
          </w:p>
        </w:tc>
        <w:tc>
          <w:tcPr>
            <w:tcW w:w="1559" w:type="dxa"/>
            <w:shd w:val="clear" w:color="auto" w:fill="auto"/>
          </w:tcPr>
          <w:p w:rsidR="009C50FE" w:rsidRPr="00101442" w:rsidDel="005B3AD4" w:rsidRDefault="009C50FE" w:rsidP="009C50FE">
            <w:pPr>
              <w:pStyle w:val="Default"/>
              <w:rPr>
                <w:del w:id="248" w:author="Manuel Pires" w:date="2018-01-28T12:31:00Z"/>
                <w:sz w:val="20"/>
              </w:rPr>
            </w:pPr>
            <w:del w:id="249" w:author="Manuel Pires" w:date="2018-01-28T12:31:00Z">
              <w:r w:rsidRPr="00101442" w:rsidDel="005B3AD4">
                <w:rPr>
                  <w:sz w:val="20"/>
                </w:rPr>
                <w:delText>Président</w:delText>
              </w:r>
            </w:del>
          </w:p>
          <w:p w:rsidR="009C50FE" w:rsidRPr="00101442" w:rsidDel="005B3AD4" w:rsidRDefault="009C50FE" w:rsidP="009C50FE">
            <w:pPr>
              <w:pStyle w:val="Default"/>
              <w:rPr>
                <w:del w:id="250" w:author="Manuel Pires" w:date="2018-01-28T12:31:00Z"/>
                <w:sz w:val="20"/>
                <w:szCs w:val="22"/>
                <w:lang w:val="en-US"/>
              </w:rPr>
            </w:pPr>
            <w:del w:id="251" w:author="Manuel Pires" w:date="2018-01-28T12:31:00Z">
              <w:r w:rsidRPr="00101442" w:rsidDel="005B3AD4">
                <w:rPr>
                  <w:sz w:val="20"/>
                </w:rPr>
                <w:delText>Directeur Général</w:delText>
              </w:r>
            </w:del>
          </w:p>
        </w:tc>
        <w:tc>
          <w:tcPr>
            <w:tcW w:w="3544" w:type="dxa"/>
            <w:shd w:val="clear" w:color="auto" w:fill="auto"/>
          </w:tcPr>
          <w:p w:rsidR="009C50FE" w:rsidRPr="00101442" w:rsidDel="005B3AD4" w:rsidRDefault="009C50FE" w:rsidP="009C50FE">
            <w:pPr>
              <w:pStyle w:val="Default"/>
              <w:rPr>
                <w:del w:id="252" w:author="Manuel Pires" w:date="2018-01-28T12:31:00Z"/>
                <w:sz w:val="20"/>
                <w:szCs w:val="22"/>
              </w:rPr>
            </w:pPr>
          </w:p>
          <w:p w:rsidR="009C50FE" w:rsidRPr="00101442" w:rsidDel="005B3AD4" w:rsidRDefault="009C50FE" w:rsidP="009C50FE">
            <w:pPr>
              <w:pStyle w:val="Default"/>
              <w:rPr>
                <w:del w:id="253" w:author="Manuel Pires" w:date="2018-01-28T12:31:00Z"/>
                <w:sz w:val="20"/>
                <w:szCs w:val="22"/>
              </w:rPr>
            </w:pPr>
            <w:del w:id="254" w:author="Manuel Pires" w:date="2018-01-28T12:31:00Z">
              <w:r w:rsidRPr="00101442" w:rsidDel="005B3AD4">
                <w:rPr>
                  <w:rStyle w:val="tgc"/>
                  <w:sz w:val="20"/>
                </w:rPr>
                <w:delText xml:space="preserve">Le </w:delText>
              </w:r>
              <w:r w:rsidRPr="00101442" w:rsidDel="005B3AD4">
                <w:rPr>
                  <w:rStyle w:val="tgc"/>
                  <w:b/>
                  <w:bCs/>
                  <w:sz w:val="20"/>
                </w:rPr>
                <w:delText>directeur général</w:delText>
              </w:r>
              <w:r w:rsidRPr="00101442" w:rsidDel="005B3AD4">
                <w:rPr>
                  <w:rStyle w:val="tgc"/>
                  <w:sz w:val="20"/>
                </w:rPr>
                <w:delText xml:space="preserve"> est nommé par le conseil d'administration ou directoire d'une société. Il représente la société et a pour rôle d'alléger la tâche du président. Il possède, au même titre que le président, des pouvoirs qui lui ont été concédés par le conseil d'administration.</w:delText>
              </w:r>
            </w:del>
          </w:p>
        </w:tc>
        <w:tc>
          <w:tcPr>
            <w:tcW w:w="2268" w:type="dxa"/>
            <w:shd w:val="clear" w:color="auto" w:fill="auto"/>
          </w:tcPr>
          <w:p w:rsidR="009C50FE" w:rsidRPr="00101442" w:rsidDel="005B3AD4" w:rsidRDefault="009C50FE" w:rsidP="009C50FE">
            <w:pPr>
              <w:pStyle w:val="Default"/>
              <w:rPr>
                <w:del w:id="255" w:author="Manuel Pires" w:date="2018-01-28T12:31:00Z"/>
                <w:sz w:val="20"/>
                <w:szCs w:val="22"/>
                <w:lang w:val="en-US"/>
              </w:rPr>
            </w:pPr>
            <w:del w:id="256" w:author="Manuel Pires" w:date="2018-01-28T12:31:00Z">
              <w:r w:rsidRPr="00101442" w:rsidDel="005B3AD4">
                <w:rPr>
                  <w:sz w:val="20"/>
                  <w:szCs w:val="22"/>
                </w:rPr>
                <w:delText xml:space="preserve"> </w:delText>
              </w:r>
              <w:r w:rsidRPr="00101442" w:rsidDel="005B3AD4">
                <w:rPr>
                  <w:sz w:val="20"/>
                  <w:szCs w:val="22"/>
                  <w:lang w:val="en-US"/>
                </w:rPr>
                <w:delText xml:space="preserve">Chairman &amp; Chief Executive Officer </w:delText>
              </w:r>
            </w:del>
          </w:p>
        </w:tc>
      </w:tr>
      <w:tr w:rsidR="00101442" w:rsidRPr="004D60B0" w:rsidTr="003D4012">
        <w:tblPrEx>
          <w:tblPrExChange w:id="257" w:author="Manuel Pires" w:date="2018-01-28T12:39:00Z">
            <w:tblPrEx>
              <w:tblW w:w="13603" w:type="dxa"/>
            </w:tblPrEx>
          </w:tblPrExChange>
        </w:tblPrEx>
        <w:tc>
          <w:tcPr>
            <w:tcW w:w="1526" w:type="dxa"/>
            <w:shd w:val="clear" w:color="auto" w:fill="auto"/>
            <w:tcPrChange w:id="258" w:author="Manuel Pires" w:date="2018-01-28T12:39:00Z">
              <w:tcPr>
                <w:tcW w:w="3124" w:type="dxa"/>
                <w:gridSpan w:val="4"/>
                <w:shd w:val="clear" w:color="auto" w:fill="auto"/>
              </w:tcPr>
            </w:tcPrChange>
          </w:tcPr>
          <w:p w:rsidR="009C50FE" w:rsidRPr="00101442" w:rsidRDefault="009C50FE" w:rsidP="009C50FE">
            <w:pPr>
              <w:pStyle w:val="Default"/>
              <w:rPr>
                <w:sz w:val="20"/>
                <w:szCs w:val="22"/>
                <w:lang w:val="en-US"/>
              </w:rPr>
            </w:pPr>
            <w:proofErr w:type="spellStart"/>
            <w:r w:rsidRPr="00101442">
              <w:rPr>
                <w:sz w:val="20"/>
                <w:szCs w:val="22"/>
                <w:lang w:val="en-US"/>
              </w:rPr>
              <w:t>Gwenael</w:t>
            </w:r>
            <w:proofErr w:type="spellEnd"/>
            <w:r w:rsidRPr="00101442">
              <w:rPr>
                <w:sz w:val="20"/>
                <w:szCs w:val="22"/>
                <w:lang w:val="en-US"/>
              </w:rPr>
              <w:t xml:space="preserve"> </w:t>
            </w:r>
            <w:proofErr w:type="spellStart"/>
            <w:r w:rsidRPr="00101442">
              <w:rPr>
                <w:sz w:val="20"/>
                <w:szCs w:val="22"/>
                <w:lang w:val="en-US"/>
              </w:rPr>
              <w:t>Gosquer</w:t>
            </w:r>
            <w:proofErr w:type="spellEnd"/>
            <w:r w:rsidRPr="00101442">
              <w:rPr>
                <w:sz w:val="20"/>
                <w:szCs w:val="22"/>
                <w:lang w:val="en-US"/>
              </w:rPr>
              <w:t xml:space="preserve"> </w:t>
            </w:r>
          </w:p>
        </w:tc>
        <w:tc>
          <w:tcPr>
            <w:tcW w:w="1559" w:type="dxa"/>
            <w:shd w:val="clear" w:color="auto" w:fill="auto"/>
            <w:tcPrChange w:id="259" w:author="Manuel Pires" w:date="2018-01-28T12:39:00Z">
              <w:tcPr>
                <w:tcW w:w="2747" w:type="dxa"/>
                <w:gridSpan w:val="3"/>
                <w:shd w:val="clear" w:color="auto" w:fill="auto"/>
              </w:tcPr>
            </w:tcPrChange>
          </w:tcPr>
          <w:p w:rsidR="009C50FE" w:rsidRPr="00101442" w:rsidRDefault="009C50FE" w:rsidP="009C50FE">
            <w:pPr>
              <w:pStyle w:val="Default"/>
              <w:rPr>
                <w:sz w:val="20"/>
              </w:rPr>
            </w:pPr>
            <w:r w:rsidRPr="00101442">
              <w:rPr>
                <w:sz w:val="20"/>
              </w:rPr>
              <w:t>Premier vice-président</w:t>
            </w:r>
          </w:p>
          <w:p w:rsidR="009C50FE" w:rsidRPr="00101442" w:rsidRDefault="009C50FE" w:rsidP="009C50FE">
            <w:pPr>
              <w:pStyle w:val="Default"/>
              <w:rPr>
                <w:sz w:val="20"/>
                <w:szCs w:val="22"/>
              </w:rPr>
            </w:pPr>
            <w:r w:rsidRPr="00101442">
              <w:rPr>
                <w:sz w:val="20"/>
              </w:rPr>
              <w:t>Finance et stratégie</w:t>
            </w:r>
          </w:p>
        </w:tc>
        <w:tc>
          <w:tcPr>
            <w:tcW w:w="3544" w:type="dxa"/>
            <w:shd w:val="clear" w:color="auto" w:fill="auto"/>
            <w:tcPrChange w:id="260" w:author="Manuel Pires" w:date="2018-01-28T12:39:00Z">
              <w:tcPr>
                <w:tcW w:w="4614" w:type="dxa"/>
                <w:gridSpan w:val="5"/>
                <w:shd w:val="clear" w:color="auto" w:fill="auto"/>
              </w:tcPr>
            </w:tcPrChange>
          </w:tcPr>
          <w:p w:rsidR="009C50FE" w:rsidRPr="00101442" w:rsidRDefault="009C50FE" w:rsidP="009C50FE">
            <w:pPr>
              <w:pStyle w:val="Default"/>
              <w:rPr>
                <w:sz w:val="20"/>
                <w:szCs w:val="22"/>
              </w:rPr>
            </w:pPr>
          </w:p>
        </w:tc>
        <w:tc>
          <w:tcPr>
            <w:tcW w:w="2268" w:type="dxa"/>
            <w:shd w:val="clear" w:color="auto" w:fill="auto"/>
            <w:tcPrChange w:id="261" w:author="Manuel Pires" w:date="2018-01-28T12:39:00Z">
              <w:tcPr>
                <w:tcW w:w="3118" w:type="dxa"/>
                <w:shd w:val="clear" w:color="auto" w:fill="auto"/>
              </w:tcPr>
            </w:tcPrChange>
          </w:tcPr>
          <w:p w:rsidR="009C50FE" w:rsidRPr="00101442" w:rsidRDefault="009C50FE" w:rsidP="009C50FE">
            <w:pPr>
              <w:pStyle w:val="Default"/>
              <w:rPr>
                <w:sz w:val="20"/>
                <w:szCs w:val="22"/>
                <w:lang w:val="en-US"/>
              </w:rPr>
            </w:pPr>
            <w:r w:rsidRPr="00101442">
              <w:rPr>
                <w:sz w:val="20"/>
                <w:szCs w:val="22"/>
              </w:rPr>
              <w:t xml:space="preserve"> </w:t>
            </w:r>
            <w:r w:rsidRPr="00101442">
              <w:rPr>
                <w:sz w:val="20"/>
                <w:szCs w:val="22"/>
                <w:lang w:val="en-US"/>
              </w:rPr>
              <w:t xml:space="preserve">Senior Vice-President, Finance &amp; Strategy </w:t>
            </w:r>
          </w:p>
        </w:tc>
      </w:tr>
      <w:tr w:rsidR="00101442" w:rsidRPr="00101442" w:rsidTr="003D4012">
        <w:tblPrEx>
          <w:tblPrExChange w:id="262" w:author="Manuel Pires" w:date="2018-01-28T12:39:00Z">
            <w:tblPrEx>
              <w:tblW w:w="13603" w:type="dxa"/>
            </w:tblPrEx>
          </w:tblPrExChange>
        </w:tblPrEx>
        <w:tc>
          <w:tcPr>
            <w:tcW w:w="1526" w:type="dxa"/>
            <w:shd w:val="clear" w:color="auto" w:fill="auto"/>
            <w:tcPrChange w:id="263" w:author="Manuel Pires" w:date="2018-01-28T12:39:00Z">
              <w:tcPr>
                <w:tcW w:w="3124" w:type="dxa"/>
                <w:gridSpan w:val="4"/>
                <w:shd w:val="clear" w:color="auto" w:fill="auto"/>
              </w:tcPr>
            </w:tcPrChange>
          </w:tcPr>
          <w:p w:rsidR="009C50FE" w:rsidRPr="00101442" w:rsidRDefault="009C50FE" w:rsidP="009C50FE">
            <w:pPr>
              <w:pStyle w:val="Default"/>
              <w:rPr>
                <w:sz w:val="20"/>
                <w:szCs w:val="22"/>
                <w:lang w:val="en-US"/>
              </w:rPr>
            </w:pPr>
            <w:proofErr w:type="spellStart"/>
            <w:r w:rsidRPr="00101442">
              <w:rPr>
                <w:sz w:val="20"/>
                <w:szCs w:val="22"/>
                <w:lang w:val="en-US"/>
              </w:rPr>
              <w:t>Gaelle</w:t>
            </w:r>
            <w:proofErr w:type="spellEnd"/>
            <w:r w:rsidRPr="00101442">
              <w:rPr>
                <w:sz w:val="20"/>
                <w:szCs w:val="22"/>
                <w:lang w:val="en-US"/>
              </w:rPr>
              <w:t xml:space="preserve"> Le Goff </w:t>
            </w:r>
          </w:p>
        </w:tc>
        <w:tc>
          <w:tcPr>
            <w:tcW w:w="1559" w:type="dxa"/>
            <w:shd w:val="clear" w:color="auto" w:fill="auto"/>
            <w:tcPrChange w:id="264" w:author="Manuel Pires" w:date="2018-01-28T12:39:00Z">
              <w:tcPr>
                <w:tcW w:w="2747" w:type="dxa"/>
                <w:gridSpan w:val="3"/>
                <w:shd w:val="clear" w:color="auto" w:fill="auto"/>
              </w:tcPr>
            </w:tcPrChange>
          </w:tcPr>
          <w:p w:rsidR="009C50FE" w:rsidRPr="00101442" w:rsidRDefault="009C50FE" w:rsidP="009C50FE">
            <w:pPr>
              <w:pStyle w:val="Default"/>
              <w:rPr>
                <w:sz w:val="20"/>
                <w:szCs w:val="22"/>
              </w:rPr>
            </w:pPr>
            <w:r w:rsidRPr="00101442">
              <w:rPr>
                <w:sz w:val="20"/>
              </w:rPr>
              <w:t>Premier vice-président aux ventes</w:t>
            </w:r>
          </w:p>
        </w:tc>
        <w:tc>
          <w:tcPr>
            <w:tcW w:w="3544" w:type="dxa"/>
            <w:shd w:val="clear" w:color="auto" w:fill="auto"/>
            <w:tcPrChange w:id="265" w:author="Manuel Pires" w:date="2018-01-28T12:39:00Z">
              <w:tcPr>
                <w:tcW w:w="4614" w:type="dxa"/>
                <w:gridSpan w:val="5"/>
                <w:shd w:val="clear" w:color="auto" w:fill="auto"/>
              </w:tcPr>
            </w:tcPrChange>
          </w:tcPr>
          <w:p w:rsidR="009C50FE" w:rsidRPr="00101442" w:rsidRDefault="009C50FE" w:rsidP="009C50FE">
            <w:pPr>
              <w:pStyle w:val="Default"/>
              <w:rPr>
                <w:sz w:val="20"/>
                <w:szCs w:val="22"/>
              </w:rPr>
            </w:pPr>
          </w:p>
        </w:tc>
        <w:tc>
          <w:tcPr>
            <w:tcW w:w="2268" w:type="dxa"/>
            <w:shd w:val="clear" w:color="auto" w:fill="auto"/>
            <w:tcPrChange w:id="266" w:author="Manuel Pires" w:date="2018-01-28T12:39:00Z">
              <w:tcPr>
                <w:tcW w:w="3118" w:type="dxa"/>
                <w:shd w:val="clear" w:color="auto" w:fill="auto"/>
              </w:tcPr>
            </w:tcPrChange>
          </w:tcPr>
          <w:p w:rsidR="009C50FE" w:rsidRPr="00101442" w:rsidRDefault="009C50FE" w:rsidP="009C50FE">
            <w:pPr>
              <w:pStyle w:val="Default"/>
              <w:rPr>
                <w:sz w:val="20"/>
                <w:szCs w:val="22"/>
                <w:lang w:val="en-US"/>
              </w:rPr>
            </w:pPr>
            <w:r w:rsidRPr="00101442">
              <w:rPr>
                <w:sz w:val="20"/>
                <w:szCs w:val="22"/>
              </w:rPr>
              <w:t xml:space="preserve"> </w:t>
            </w:r>
            <w:r w:rsidRPr="00101442">
              <w:rPr>
                <w:sz w:val="20"/>
                <w:szCs w:val="22"/>
                <w:lang w:val="en-US"/>
              </w:rPr>
              <w:t xml:space="preserve">Senior Vice-President Sales </w:t>
            </w:r>
          </w:p>
        </w:tc>
      </w:tr>
      <w:tr w:rsidR="00101442" w:rsidRPr="00101442" w:rsidTr="003D4012">
        <w:tblPrEx>
          <w:tblPrExChange w:id="267" w:author="Manuel Pires" w:date="2018-01-28T12:39:00Z">
            <w:tblPrEx>
              <w:tblW w:w="13603" w:type="dxa"/>
            </w:tblPrEx>
          </w:tblPrExChange>
        </w:tblPrEx>
        <w:tc>
          <w:tcPr>
            <w:tcW w:w="1526" w:type="dxa"/>
            <w:shd w:val="clear" w:color="auto" w:fill="auto"/>
            <w:tcPrChange w:id="268" w:author="Manuel Pires" w:date="2018-01-28T12:39:00Z">
              <w:tcPr>
                <w:tcW w:w="3124" w:type="dxa"/>
                <w:gridSpan w:val="4"/>
                <w:shd w:val="clear" w:color="auto" w:fill="auto"/>
              </w:tcPr>
            </w:tcPrChange>
          </w:tcPr>
          <w:p w:rsidR="009C50FE" w:rsidRPr="00101442" w:rsidRDefault="009C50FE" w:rsidP="009C50FE">
            <w:pPr>
              <w:rPr>
                <w:sz w:val="20"/>
              </w:rPr>
            </w:pPr>
            <w:proofErr w:type="spellStart"/>
            <w:r w:rsidRPr="00101442">
              <w:rPr>
                <w:sz w:val="20"/>
              </w:rPr>
              <w:t>Levenez</w:t>
            </w:r>
            <w:proofErr w:type="spellEnd"/>
            <w:r w:rsidRPr="00101442">
              <w:rPr>
                <w:sz w:val="20"/>
              </w:rPr>
              <w:t xml:space="preserve"> Le Calvez </w:t>
            </w:r>
          </w:p>
        </w:tc>
        <w:tc>
          <w:tcPr>
            <w:tcW w:w="1559" w:type="dxa"/>
            <w:shd w:val="clear" w:color="auto" w:fill="auto"/>
            <w:tcPrChange w:id="269" w:author="Manuel Pires" w:date="2018-01-28T12:39:00Z">
              <w:tcPr>
                <w:tcW w:w="2747" w:type="dxa"/>
                <w:gridSpan w:val="3"/>
                <w:shd w:val="clear" w:color="auto" w:fill="auto"/>
              </w:tcPr>
            </w:tcPrChange>
          </w:tcPr>
          <w:p w:rsidR="009C50FE" w:rsidRPr="00101442" w:rsidRDefault="009C50FE" w:rsidP="009C50FE">
            <w:pPr>
              <w:rPr>
                <w:sz w:val="20"/>
              </w:rPr>
            </w:pPr>
            <w:r w:rsidRPr="00101442">
              <w:rPr>
                <w:sz w:val="20"/>
                <w:lang w:val="en-US"/>
              </w:rPr>
              <w:t>Vice-</w:t>
            </w:r>
            <w:proofErr w:type="spellStart"/>
            <w:r w:rsidRPr="00101442">
              <w:rPr>
                <w:sz w:val="20"/>
                <w:lang w:val="en-US"/>
              </w:rPr>
              <w:t>président</w:t>
            </w:r>
            <w:proofErr w:type="spellEnd"/>
            <w:r w:rsidRPr="00101442">
              <w:rPr>
                <w:sz w:val="20"/>
                <w:lang w:val="en-US"/>
              </w:rPr>
              <w:t xml:space="preserve"> IS Systems</w:t>
            </w:r>
          </w:p>
        </w:tc>
        <w:tc>
          <w:tcPr>
            <w:tcW w:w="3544" w:type="dxa"/>
            <w:shd w:val="clear" w:color="auto" w:fill="auto"/>
            <w:tcPrChange w:id="270" w:author="Manuel Pires" w:date="2018-01-28T12:39:00Z">
              <w:tcPr>
                <w:tcW w:w="4614" w:type="dxa"/>
                <w:gridSpan w:val="5"/>
                <w:shd w:val="clear" w:color="auto" w:fill="auto"/>
              </w:tcPr>
            </w:tcPrChange>
          </w:tcPr>
          <w:p w:rsidR="009C50FE" w:rsidRPr="00101442" w:rsidRDefault="009C50FE" w:rsidP="009C50FE">
            <w:pPr>
              <w:rPr>
                <w:sz w:val="20"/>
              </w:rPr>
            </w:pPr>
          </w:p>
        </w:tc>
        <w:tc>
          <w:tcPr>
            <w:tcW w:w="2268" w:type="dxa"/>
            <w:shd w:val="clear" w:color="auto" w:fill="auto"/>
            <w:tcPrChange w:id="271" w:author="Manuel Pires" w:date="2018-01-28T12:39:00Z">
              <w:tcPr>
                <w:tcW w:w="3118" w:type="dxa"/>
                <w:shd w:val="clear" w:color="auto" w:fill="auto"/>
              </w:tcPr>
            </w:tcPrChange>
          </w:tcPr>
          <w:p w:rsidR="009C50FE" w:rsidRPr="00101442" w:rsidRDefault="009C50FE" w:rsidP="009C50FE">
            <w:pPr>
              <w:rPr>
                <w:sz w:val="20"/>
              </w:rPr>
            </w:pPr>
            <w:r w:rsidRPr="00101442">
              <w:rPr>
                <w:sz w:val="20"/>
              </w:rPr>
              <w:t xml:space="preserve"> </w:t>
            </w:r>
            <w:proofErr w:type="spellStart"/>
            <w:r w:rsidRPr="00101442">
              <w:rPr>
                <w:sz w:val="20"/>
              </w:rPr>
              <w:t>Vice Président</w:t>
            </w:r>
            <w:proofErr w:type="spellEnd"/>
            <w:r w:rsidRPr="00101442">
              <w:rPr>
                <w:sz w:val="20"/>
              </w:rPr>
              <w:t xml:space="preserve"> IS </w:t>
            </w:r>
            <w:proofErr w:type="spellStart"/>
            <w:r w:rsidRPr="00101442">
              <w:rPr>
                <w:sz w:val="20"/>
              </w:rPr>
              <w:t>Systems</w:t>
            </w:r>
            <w:proofErr w:type="spellEnd"/>
          </w:p>
        </w:tc>
      </w:tr>
    </w:tbl>
    <w:p w:rsidR="00A05D35" w:rsidDel="004A370E" w:rsidRDefault="00A05D35" w:rsidP="00A05D35">
      <w:pPr>
        <w:rPr>
          <w:del w:id="272" w:author="Manuel Pires" w:date="2018-01-28T12:37:00Z"/>
        </w:rPr>
      </w:pPr>
    </w:p>
    <w:p w:rsidR="009C50FE" w:rsidDel="004A370E" w:rsidRDefault="009C50FE" w:rsidP="00A05D35">
      <w:pPr>
        <w:rPr>
          <w:del w:id="273" w:author="Manuel Pires" w:date="2018-01-28T12:37:00Z"/>
        </w:rPr>
      </w:pPr>
    </w:p>
    <w:p w:rsidR="009C50FE" w:rsidRDefault="0050561D" w:rsidP="0050561D">
      <w:pPr>
        <w:jc w:val="center"/>
        <w:sectPr w:rsidR="009C50FE" w:rsidSect="004A370E">
          <w:type w:val="continuous"/>
          <w:pgSz w:w="11906" w:h="16838"/>
          <w:pgMar w:top="1276" w:right="1417" w:bottom="1276" w:left="1417" w:header="708" w:footer="708" w:gutter="0"/>
          <w:cols w:space="708"/>
          <w:docGrid w:linePitch="360"/>
        </w:sectPr>
      </w:pPr>
      <w:r>
        <w:br w:type="page"/>
      </w:r>
      <w:r w:rsidR="004D60B0">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10pt;height:344.25pt">
            <v:imagedata r:id="rId6" o:title="Vue Organisation"/>
          </v:shape>
        </w:pict>
      </w:r>
    </w:p>
    <w:p w:rsidR="009C50FE" w:rsidRPr="00A05D35" w:rsidRDefault="009C50FE" w:rsidP="00A05D35"/>
    <w:p w:rsidR="002241D8" w:rsidRPr="00F72A72" w:rsidRDefault="002241D8" w:rsidP="00541390">
      <w:pPr>
        <w:autoSpaceDE w:val="0"/>
        <w:autoSpaceDN w:val="0"/>
        <w:adjustRightInd w:val="0"/>
        <w:spacing w:after="0" w:line="240" w:lineRule="auto"/>
        <w:rPr>
          <w:rFonts w:cs="Calibri"/>
          <w:color w:val="000000"/>
        </w:rPr>
      </w:pPr>
      <w:r w:rsidRPr="00F72A72">
        <w:rPr>
          <w:rFonts w:cs="Calibri"/>
          <w:color w:val="000000"/>
        </w:rPr>
        <w:t xml:space="preserve">Une </w:t>
      </w:r>
      <w:r>
        <w:rPr>
          <w:rFonts w:ascii="MS Gothic Western" w:hAnsi="MS Gothic Western" w:cs="MS Gothic Western"/>
          <w:color w:val="000000"/>
        </w:rPr>
        <w:t>éq</w:t>
      </w:r>
      <w:r w:rsidRPr="00F72A72">
        <w:rPr>
          <w:rFonts w:cs="Calibri"/>
          <w:color w:val="000000"/>
        </w:rPr>
        <w:t xml:space="preserve">uipe de 1000 collaborateurs. </w:t>
      </w:r>
    </w:p>
    <w:p w:rsidR="002241D8" w:rsidRPr="00F72A72" w:rsidRDefault="002241D8" w:rsidP="00541390">
      <w:pPr>
        <w:autoSpaceDE w:val="0"/>
        <w:autoSpaceDN w:val="0"/>
        <w:adjustRightInd w:val="0"/>
        <w:spacing w:after="0" w:line="240" w:lineRule="auto"/>
        <w:rPr>
          <w:rFonts w:cs="Calibri"/>
          <w:color w:val="000000"/>
        </w:rPr>
      </w:pPr>
      <w:r w:rsidRPr="00F72A72">
        <w:rPr>
          <w:rFonts w:cs="Calibri"/>
          <w:color w:val="000000"/>
          <w:sz w:val="24"/>
          <w:szCs w:val="24"/>
        </w:rPr>
        <w:t xml:space="preserve">Une activité déployée sur 7 sites : </w:t>
      </w:r>
      <w:r w:rsidRPr="00F72A72">
        <w:rPr>
          <w:rFonts w:cs="Calibri"/>
          <w:color w:val="000000"/>
        </w:rPr>
        <w:t xml:space="preserve">◦ </w:t>
      </w:r>
      <w:r w:rsidRPr="00F72A72">
        <w:rPr>
          <w:rFonts w:ascii="Bookman Old Style" w:hAnsi="Bookman Old Style" w:cs="Bookman Old Style"/>
          <w:color w:val="000000"/>
        </w:rPr>
        <w:t xml:space="preserve">Lorient, Paris CDG, Lyon Saint-Exupéry, Montpellier Méditerranée, Kuala-Lumpur (Malaisie), Glasgow (UK) et Wichita (Kansas USA) </w:t>
      </w:r>
    </w:p>
    <w:p w:rsidR="002241D8" w:rsidRDefault="002241D8" w:rsidP="0081280D">
      <w:pPr>
        <w:pStyle w:val="Titre2"/>
      </w:pPr>
    </w:p>
    <w:p w:rsidR="002241D8" w:rsidRPr="00A36AB3" w:rsidRDefault="002241D8" w:rsidP="00541390">
      <w:pPr>
        <w:autoSpaceDE w:val="0"/>
        <w:autoSpaceDN w:val="0"/>
        <w:adjustRightInd w:val="0"/>
        <w:spacing w:after="19" w:line="240" w:lineRule="auto"/>
        <w:rPr>
          <w:rFonts w:ascii="Bookman Old Style" w:hAnsi="Bookman Old Style" w:cs="Bookman Old Style"/>
          <w:color w:val="000000"/>
        </w:rPr>
      </w:pPr>
      <w:r w:rsidRPr="00A36AB3">
        <w:rPr>
          <w:rFonts w:ascii="Bookman Old Style" w:hAnsi="Bookman Old Style" w:cs="Bookman Old Style"/>
          <w:color w:val="000000"/>
        </w:rPr>
        <w:t xml:space="preserve">Des hangars de toutes tailles sur deux sites en France, à Lorient dans l’Ouest et Montpellier dans le Sud, pour la réalisation de visites mineures et majeures sur de nombreux types d’avions. </w:t>
      </w:r>
    </w:p>
    <w:p w:rsidR="002241D8" w:rsidRDefault="002241D8" w:rsidP="00541390">
      <w:pPr>
        <w:autoSpaceDE w:val="0"/>
        <w:autoSpaceDN w:val="0"/>
        <w:adjustRightInd w:val="0"/>
        <w:spacing w:after="0" w:line="240" w:lineRule="auto"/>
        <w:rPr>
          <w:rFonts w:ascii="Bookman Old Style" w:hAnsi="Bookman Old Style" w:cs="Bookman Old Style"/>
          <w:color w:val="000000"/>
        </w:rPr>
      </w:pPr>
    </w:p>
    <w:p w:rsidR="002241D8" w:rsidRPr="00A36AB3" w:rsidRDefault="002241D8" w:rsidP="00541390">
      <w:p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t xml:space="preserve">Des corps de métiers nécessaires à tous les travaux (peinture, chaudronnerie, aménagement cabine, atelier composites) disponibles en permanence sur place. </w:t>
      </w:r>
    </w:p>
    <w:p w:rsidR="002241D8" w:rsidRDefault="002241D8" w:rsidP="003425FA"/>
    <w:p w:rsidR="002241D8" w:rsidRDefault="002241D8" w:rsidP="003425FA">
      <w:r>
        <w:t xml:space="preserve">Un hangar de </w:t>
      </w:r>
      <w:smartTag w:uri="urn:schemas-microsoft-com:office:smarttags" w:element="metricconverter">
        <w:smartTagPr>
          <w:attr w:name="ProductID" w:val="2 300 m²"/>
        </w:smartTagPr>
        <w:r>
          <w:t>2 300 m²</w:t>
        </w:r>
      </w:smartTag>
      <w:r>
        <w:t xml:space="preserve"> spécialement conçu pour le décapage à sec et la peinture et pouvant accueillir des avions moyen-courrier</w:t>
      </w:r>
    </w:p>
    <w:p w:rsidR="002241D8" w:rsidRDefault="002241D8" w:rsidP="003425FA">
      <w:r>
        <w:t>Ses mécaniciens expérimentés basés à l’aéroport CDG et dans de nombreuses escales.</w:t>
      </w:r>
    </w:p>
    <w:p w:rsidR="002241D8" w:rsidRDefault="002241D8" w:rsidP="003425FA">
      <w:pPr>
        <w:autoSpaceDE w:val="0"/>
        <w:autoSpaceDN w:val="0"/>
        <w:adjustRightInd w:val="0"/>
        <w:spacing w:after="0" w:line="240" w:lineRule="auto"/>
      </w:pPr>
      <w:r w:rsidRPr="00455FD6">
        <w:rPr>
          <w:rFonts w:ascii="Bookman Old Style" w:hAnsi="Bookman Old Style" w:cs="Bookman Old Style"/>
          <w:color w:val="000000"/>
        </w:rPr>
        <w:t xml:space="preserve">La mise à disposition des mécaniciens de ses bases principales, dans le cas de dépannages nécessitant des moyens supplémentaires, pour </w:t>
      </w:r>
      <w:r w:rsidRPr="00455FD6">
        <w:rPr>
          <w:rFonts w:ascii="Bookman Old Style" w:hAnsi="Bookman Old Style"/>
        </w:rPr>
        <w:t>renforcer ses équipes présentes dans les escales. Un poste de coordination technique (PCT) disponible 24h/24-7j/7 pilote les interventions dans les di</w:t>
      </w:r>
      <w:r w:rsidRPr="00455FD6">
        <w:rPr>
          <w:rFonts w:ascii="Bookman Old Style" w:hAnsi="Bookman Old Style" w:cs="Bookman Old Style"/>
        </w:rPr>
        <w:t>fférentes escales et, avec l’AOG</w:t>
      </w:r>
      <w:r w:rsidRPr="00455FD6">
        <w:rPr>
          <w:rFonts w:ascii="Bookman Old Style" w:hAnsi="Bookman Old Style" w:cs="Bookman Old Style"/>
          <w:sz w:val="14"/>
          <w:szCs w:val="14"/>
        </w:rPr>
        <w:t xml:space="preserve">1 </w:t>
      </w:r>
      <w:r w:rsidRPr="00455FD6">
        <w:rPr>
          <w:rFonts w:ascii="Bookman Old Style" w:hAnsi="Bookman Old Style" w:cs="Bookman Old Style"/>
        </w:rPr>
        <w:t>desk,</w:t>
      </w:r>
    </w:p>
    <w:p w:rsidR="002241D8" w:rsidRDefault="002241D8" w:rsidP="003425FA"/>
    <w:p w:rsidR="002241D8" w:rsidRDefault="002241D8" w:rsidP="003425FA">
      <w:r>
        <w:lastRenderedPageBreak/>
        <w:t>Les pièces sont disponibles dans un magasin moderne idéalement situé dans la zone de fret de l’aéroport de Roissy CDG.</w:t>
      </w:r>
    </w:p>
    <w:p w:rsidR="002241D8" w:rsidRPr="0081280D" w:rsidRDefault="002241D8" w:rsidP="0081280D">
      <w:pPr>
        <w:pStyle w:val="Titre2"/>
      </w:pPr>
      <w:bookmarkStart w:id="274" w:name="_Toc504615181"/>
      <w:bookmarkStart w:id="275" w:name="_Toc504906435"/>
      <w:r w:rsidRPr="0081280D">
        <w:t>Info atout</w:t>
      </w:r>
      <w:bookmarkEnd w:id="274"/>
      <w:bookmarkEnd w:id="275"/>
    </w:p>
    <w:p w:rsidR="002241D8" w:rsidRDefault="002241D8" w:rsidP="004E1867">
      <w:pPr>
        <w:pStyle w:val="Default"/>
        <w:rPr>
          <w:sz w:val="22"/>
          <w:szCs w:val="22"/>
        </w:rPr>
      </w:pPr>
      <w:r>
        <w:rPr>
          <w:sz w:val="22"/>
          <w:szCs w:val="22"/>
        </w:rPr>
        <w:t xml:space="preserve">Il est par contre important pour une compagnie ayant fait le choix de sous-traiter tout ou partie de sa maintenance de </w:t>
      </w:r>
      <w:r w:rsidRPr="005603DB">
        <w:rPr>
          <w:b/>
          <w:sz w:val="22"/>
          <w:szCs w:val="22"/>
        </w:rPr>
        <w:t>compter sur un partenaire compétent et solide</w:t>
      </w:r>
      <w:r>
        <w:rPr>
          <w:sz w:val="22"/>
          <w:szCs w:val="22"/>
        </w:rPr>
        <w:t xml:space="preserve"> qui puisse accompagner son développement. </w:t>
      </w:r>
      <w:r w:rsidRPr="005603DB">
        <w:rPr>
          <w:b/>
          <w:sz w:val="22"/>
          <w:szCs w:val="22"/>
        </w:rPr>
        <w:t>AERO-BREIZH répond à ce cahier des charges</w:t>
      </w:r>
      <w:r>
        <w:rPr>
          <w:sz w:val="22"/>
          <w:szCs w:val="22"/>
        </w:rPr>
        <w:t>.</w:t>
      </w:r>
    </w:p>
    <w:p w:rsidR="002241D8" w:rsidRDefault="002241D8" w:rsidP="004E1867">
      <w:pPr>
        <w:pStyle w:val="Default"/>
        <w:rPr>
          <w:sz w:val="22"/>
          <w:szCs w:val="22"/>
        </w:rPr>
      </w:pPr>
    </w:p>
    <w:p w:rsidR="002241D8" w:rsidRDefault="002241D8" w:rsidP="00F436AF">
      <w:pPr>
        <w:pStyle w:val="Default"/>
        <w:rPr>
          <w:sz w:val="22"/>
          <w:szCs w:val="22"/>
        </w:rPr>
      </w:pPr>
      <w:r>
        <w:rPr>
          <w:sz w:val="22"/>
          <w:szCs w:val="22"/>
        </w:rPr>
        <w:t xml:space="preserve">Les services d’achat d’opérateurs qui réalisent tout ou partie de leurs travaux de maintenance en interne, doivent faire face au double défi de la maîtrise des coûts de stockage et des délais d’approvisionnement. </w:t>
      </w:r>
    </w:p>
    <w:p w:rsidR="002241D8" w:rsidRDefault="002241D8" w:rsidP="00F436AF">
      <w:pPr>
        <w:pStyle w:val="Default"/>
        <w:rPr>
          <w:sz w:val="22"/>
          <w:szCs w:val="22"/>
        </w:rPr>
      </w:pPr>
      <w:r>
        <w:rPr>
          <w:sz w:val="22"/>
          <w:szCs w:val="22"/>
        </w:rPr>
        <w:t xml:space="preserve">Bénéficiant d’une expérience d’opérateur et d’acteur reconnu de la maintenance cellule et équipements AERO-BREIZH est un partenaire privilégié qui met à leur disposition sa grande connaissance du marché et son stock de pièces détachées et d’équipements au meilleur coût (150 000 références en stock). </w:t>
      </w:r>
    </w:p>
    <w:p w:rsidR="002241D8" w:rsidRDefault="002241D8" w:rsidP="00F436AF"/>
    <w:p w:rsidR="002241D8" w:rsidRDefault="002241D8" w:rsidP="00F436AF">
      <w:r>
        <w:t>Les pièces sont disponibles dans un magasin moderne idéalement situé dans la zone de fret de l’aéroport de Roissy CDG.</w:t>
      </w:r>
    </w:p>
    <w:p w:rsidR="002241D8" w:rsidRDefault="002241D8" w:rsidP="00F436AF">
      <w:r>
        <w:t>La fiabilité du travail d’AERO-BREIZH a valu à ses différentes entités de nombreux agréments de la part des autorités civiles aussi bien que militaires (dont JAR/FAR145, ISO 9001 et AQAP 120) ainsi que la certification environnementale ISO 14000.</w:t>
      </w:r>
    </w:p>
    <w:p w:rsidR="002241D8" w:rsidRPr="00F72A72" w:rsidRDefault="002241D8" w:rsidP="00F436AF">
      <w:r>
        <w:t>Les certifications</w:t>
      </w:r>
    </w:p>
    <w:p w:rsidR="002241D8" w:rsidRPr="00B43D7B" w:rsidRDefault="002241D8" w:rsidP="00F436AF">
      <w:pPr>
        <w:pStyle w:val="Default"/>
        <w:numPr>
          <w:ilvl w:val="0"/>
          <w:numId w:val="10"/>
        </w:numPr>
        <w:rPr>
          <w:sz w:val="22"/>
          <w:szCs w:val="22"/>
          <w:lang w:val="en-US"/>
        </w:rPr>
      </w:pPr>
      <w:r w:rsidRPr="00B43D7B">
        <w:rPr>
          <w:sz w:val="22"/>
          <w:szCs w:val="22"/>
          <w:lang w:val="en-US"/>
        </w:rPr>
        <w:t xml:space="preserve">JAR 145 - F004 </w:t>
      </w:r>
    </w:p>
    <w:p w:rsidR="002241D8" w:rsidRPr="00B43D7B" w:rsidRDefault="002241D8" w:rsidP="00F436AF">
      <w:pPr>
        <w:pStyle w:val="Default"/>
        <w:numPr>
          <w:ilvl w:val="0"/>
          <w:numId w:val="10"/>
        </w:numPr>
        <w:rPr>
          <w:sz w:val="22"/>
          <w:szCs w:val="22"/>
          <w:lang w:val="en-US"/>
        </w:rPr>
      </w:pPr>
      <w:r w:rsidRPr="00B43D7B">
        <w:rPr>
          <w:sz w:val="22"/>
          <w:szCs w:val="22"/>
          <w:lang w:val="en-US"/>
        </w:rPr>
        <w:t xml:space="preserve">FAR 145 - XD6Y805J </w:t>
      </w:r>
    </w:p>
    <w:p w:rsidR="002241D8" w:rsidRDefault="002241D8" w:rsidP="00F436AF">
      <w:pPr>
        <w:pStyle w:val="Default"/>
        <w:numPr>
          <w:ilvl w:val="0"/>
          <w:numId w:val="10"/>
        </w:numPr>
        <w:rPr>
          <w:sz w:val="22"/>
          <w:szCs w:val="22"/>
        </w:rPr>
      </w:pPr>
      <w:r>
        <w:rPr>
          <w:sz w:val="22"/>
          <w:szCs w:val="22"/>
        </w:rPr>
        <w:t xml:space="preserve">ISO 9001:2000/AQAP 2120 </w:t>
      </w:r>
    </w:p>
    <w:p w:rsidR="002241D8" w:rsidRDefault="002241D8" w:rsidP="00F436AF">
      <w:pPr>
        <w:pStyle w:val="Paragraphedeliste"/>
        <w:numPr>
          <w:ilvl w:val="0"/>
          <w:numId w:val="10"/>
        </w:numPr>
      </w:pPr>
      <w:r>
        <w:t>QUALIFAS 101</w:t>
      </w:r>
    </w:p>
    <w:p w:rsidR="002241D8" w:rsidRDefault="002241D8" w:rsidP="004E1867">
      <w:pPr>
        <w:pStyle w:val="Default"/>
        <w:rPr>
          <w:sz w:val="22"/>
          <w:szCs w:val="22"/>
        </w:rPr>
      </w:pPr>
    </w:p>
    <w:p w:rsidR="002241D8" w:rsidRPr="0081280D" w:rsidRDefault="002241D8" w:rsidP="0081280D">
      <w:pPr>
        <w:pStyle w:val="Titre2"/>
        <w:rPr>
          <w:sz w:val="23"/>
          <w:szCs w:val="23"/>
        </w:rPr>
      </w:pPr>
      <w:bookmarkStart w:id="276" w:name="_Toc504615182"/>
      <w:bookmarkStart w:id="277" w:name="_Toc504906436"/>
      <w:r w:rsidRPr="0081280D">
        <w:rPr>
          <w:sz w:val="23"/>
          <w:szCs w:val="23"/>
        </w:rPr>
        <w:t>Info prestations</w:t>
      </w:r>
      <w:bookmarkEnd w:id="276"/>
      <w:bookmarkEnd w:id="277"/>
    </w:p>
    <w:p w:rsidR="002241D8" w:rsidRDefault="002241D8" w:rsidP="004E1867">
      <w:pPr>
        <w:pStyle w:val="Default"/>
        <w:rPr>
          <w:sz w:val="22"/>
          <w:szCs w:val="22"/>
        </w:rPr>
      </w:pPr>
      <w:r>
        <w:rPr>
          <w:sz w:val="22"/>
          <w:szCs w:val="22"/>
        </w:rPr>
        <w:t>L'organisation d'AERO-BREIZH permet d'offrir une gamme complète de services aux</w:t>
      </w:r>
    </w:p>
    <w:p w:rsidR="002241D8" w:rsidRPr="00D32B20" w:rsidRDefault="002241D8" w:rsidP="004E1867">
      <w:pPr>
        <w:autoSpaceDE w:val="0"/>
        <w:autoSpaceDN w:val="0"/>
        <w:adjustRightInd w:val="0"/>
        <w:spacing w:after="0" w:line="240" w:lineRule="auto"/>
        <w:rPr>
          <w:rFonts w:ascii="Times New Roman" w:hAnsi="Times New Roman"/>
          <w:color w:val="000000"/>
          <w:sz w:val="24"/>
          <w:szCs w:val="24"/>
        </w:rPr>
      </w:pPr>
    </w:p>
    <w:p w:rsidR="002241D8" w:rsidRPr="00D32B20" w:rsidRDefault="002241D8" w:rsidP="004E1867">
      <w:pPr>
        <w:numPr>
          <w:ilvl w:val="0"/>
          <w:numId w:val="1"/>
        </w:numPr>
        <w:autoSpaceDE w:val="0"/>
        <w:autoSpaceDN w:val="0"/>
        <w:adjustRightInd w:val="0"/>
        <w:spacing w:after="0" w:line="240" w:lineRule="auto"/>
        <w:rPr>
          <w:rFonts w:ascii="Times New Roman" w:hAnsi="Times New Roman"/>
          <w:color w:val="000000"/>
          <w:sz w:val="24"/>
          <w:szCs w:val="24"/>
        </w:rPr>
      </w:pPr>
      <w:r w:rsidRPr="00D32B20">
        <w:rPr>
          <w:rFonts w:ascii="Times New Roman" w:hAnsi="Times New Roman"/>
          <w:color w:val="000000"/>
          <w:sz w:val="24"/>
          <w:szCs w:val="24"/>
        </w:rPr>
        <w:t xml:space="preserve">Opérateurs régionaux </w:t>
      </w:r>
    </w:p>
    <w:p w:rsidR="002241D8" w:rsidRPr="00D32B20" w:rsidRDefault="002241D8" w:rsidP="004E1867">
      <w:pPr>
        <w:numPr>
          <w:ilvl w:val="0"/>
          <w:numId w:val="1"/>
        </w:numPr>
        <w:autoSpaceDE w:val="0"/>
        <w:autoSpaceDN w:val="0"/>
        <w:adjustRightInd w:val="0"/>
        <w:spacing w:after="0" w:line="240" w:lineRule="auto"/>
        <w:rPr>
          <w:rFonts w:ascii="Times New Roman" w:hAnsi="Times New Roman"/>
          <w:color w:val="000000"/>
          <w:sz w:val="24"/>
          <w:szCs w:val="24"/>
        </w:rPr>
      </w:pPr>
      <w:r w:rsidRPr="00D32B20">
        <w:rPr>
          <w:rFonts w:ascii="Times New Roman" w:hAnsi="Times New Roman"/>
          <w:color w:val="000000"/>
          <w:sz w:val="24"/>
          <w:szCs w:val="24"/>
        </w:rPr>
        <w:t xml:space="preserve">Compagnies opérant des moyens et longs courriers, </w:t>
      </w:r>
    </w:p>
    <w:p w:rsidR="002241D8" w:rsidRDefault="002241D8" w:rsidP="004E1867">
      <w:pPr>
        <w:pStyle w:val="Default"/>
        <w:numPr>
          <w:ilvl w:val="0"/>
          <w:numId w:val="1"/>
        </w:numPr>
        <w:rPr>
          <w:sz w:val="22"/>
          <w:szCs w:val="22"/>
        </w:rPr>
      </w:pPr>
      <w:r>
        <w:rPr>
          <w:sz w:val="22"/>
          <w:szCs w:val="22"/>
        </w:rPr>
        <w:t xml:space="preserve">Acteurs des marchés publics et projets spéciaux. </w:t>
      </w:r>
    </w:p>
    <w:p w:rsidR="002241D8" w:rsidRDefault="002241D8" w:rsidP="004E1867">
      <w:pPr>
        <w:autoSpaceDE w:val="0"/>
        <w:autoSpaceDN w:val="0"/>
        <w:adjustRightInd w:val="0"/>
        <w:spacing w:after="0" w:line="240" w:lineRule="auto"/>
        <w:rPr>
          <w:rFonts w:ascii="Symbol" w:hAnsi="Symbol" w:cs="Symbol"/>
          <w:color w:val="000000"/>
          <w:sz w:val="24"/>
          <w:szCs w:val="24"/>
        </w:rPr>
      </w:pPr>
    </w:p>
    <w:p w:rsidR="00990702" w:rsidRPr="00990702" w:rsidRDefault="00990702" w:rsidP="00990702">
      <w:pPr>
        <w:pStyle w:val="Default"/>
        <w:outlineLvl w:val="2"/>
        <w:rPr>
          <w:b/>
          <w:sz w:val="18"/>
          <w:szCs w:val="23"/>
        </w:rPr>
      </w:pPr>
      <w:bookmarkStart w:id="278" w:name="_Toc504615184"/>
      <w:bookmarkStart w:id="279" w:name="_Toc504906437"/>
      <w:r w:rsidRPr="00990702">
        <w:rPr>
          <w:b/>
          <w:sz w:val="18"/>
          <w:szCs w:val="23"/>
        </w:rPr>
        <w:t>2.1. INGENIERIE ET GESTION DES DONNEES TECHNIQUES</w:t>
      </w:r>
      <w:bookmarkEnd w:id="278"/>
      <w:bookmarkEnd w:id="279"/>
    </w:p>
    <w:p w:rsidR="002241D8" w:rsidRDefault="002241D8" w:rsidP="004E1867">
      <w:pPr>
        <w:pStyle w:val="Default"/>
        <w:rPr>
          <w:sz w:val="22"/>
        </w:rPr>
      </w:pPr>
    </w:p>
    <w:p w:rsidR="002241D8" w:rsidRDefault="002241D8" w:rsidP="00462F39">
      <w:pPr>
        <w:pStyle w:val="Default"/>
        <w:numPr>
          <w:ilvl w:val="0"/>
          <w:numId w:val="1"/>
        </w:numPr>
        <w:spacing w:after="23"/>
        <w:jc w:val="both"/>
        <w:rPr>
          <w:sz w:val="22"/>
          <w:szCs w:val="22"/>
        </w:rPr>
      </w:pPr>
      <w:r>
        <w:rPr>
          <w:sz w:val="22"/>
          <w:szCs w:val="22"/>
        </w:rPr>
        <w:t>Conception de programmes d’entretien et rédaction de manuels d’entretien correspondants,</w:t>
      </w:r>
    </w:p>
    <w:p w:rsidR="002241D8" w:rsidRDefault="002241D8" w:rsidP="00462F39">
      <w:pPr>
        <w:pStyle w:val="Default"/>
        <w:numPr>
          <w:ilvl w:val="0"/>
          <w:numId w:val="1"/>
        </w:numPr>
        <w:spacing w:after="23"/>
        <w:jc w:val="both"/>
        <w:rPr>
          <w:rFonts w:ascii="Courier New" w:hAnsi="Courier New" w:cs="Courier New"/>
          <w:sz w:val="22"/>
          <w:szCs w:val="22"/>
        </w:rPr>
      </w:pPr>
      <w:r>
        <w:rPr>
          <w:rFonts w:ascii="Courier New" w:hAnsi="Courier New" w:cs="Courier New"/>
          <w:sz w:val="22"/>
          <w:szCs w:val="22"/>
        </w:rPr>
        <w:t xml:space="preserve">Suivi des opérations d’entretien et des programmes de fiabilité, </w:t>
      </w:r>
    </w:p>
    <w:p w:rsidR="002241D8" w:rsidRDefault="002241D8" w:rsidP="00462F39">
      <w:pPr>
        <w:pStyle w:val="Default"/>
        <w:numPr>
          <w:ilvl w:val="0"/>
          <w:numId w:val="1"/>
        </w:numPr>
        <w:jc w:val="both"/>
        <w:rPr>
          <w:sz w:val="22"/>
          <w:szCs w:val="22"/>
        </w:rPr>
      </w:pPr>
      <w:r>
        <w:rPr>
          <w:sz w:val="22"/>
          <w:szCs w:val="22"/>
        </w:rPr>
        <w:t xml:space="preserve">Etudes et développement de modifications pour la flotte. </w:t>
      </w:r>
    </w:p>
    <w:p w:rsidR="002241D8" w:rsidRDefault="002241D8"/>
    <w:p w:rsidR="00990702" w:rsidRPr="00990702" w:rsidRDefault="00990702" w:rsidP="00990702">
      <w:pPr>
        <w:pStyle w:val="Titre3"/>
        <w:rPr>
          <w:b/>
        </w:rPr>
      </w:pPr>
      <w:bookmarkStart w:id="280" w:name="_Toc504615187"/>
      <w:bookmarkStart w:id="281" w:name="_Toc504906438"/>
      <w:r w:rsidRPr="00990702">
        <w:rPr>
          <w:b/>
          <w:sz w:val="23"/>
          <w:szCs w:val="23"/>
        </w:rPr>
        <w:t>2.2. MAINTENANCE CELLULE ET MODIFICATIONS</w:t>
      </w:r>
      <w:bookmarkEnd w:id="280"/>
      <w:bookmarkEnd w:id="281"/>
    </w:p>
    <w:p w:rsidR="00990702" w:rsidRDefault="00990702" w:rsidP="004E1867">
      <w:pPr>
        <w:autoSpaceDE w:val="0"/>
        <w:autoSpaceDN w:val="0"/>
        <w:adjustRightInd w:val="0"/>
        <w:spacing w:after="0" w:line="240" w:lineRule="auto"/>
        <w:rPr>
          <w:b/>
        </w:rPr>
      </w:pPr>
    </w:p>
    <w:p w:rsidR="002241D8" w:rsidRPr="00ED3AD6" w:rsidRDefault="002241D8" w:rsidP="004E1867">
      <w:pPr>
        <w:autoSpaceDE w:val="0"/>
        <w:autoSpaceDN w:val="0"/>
        <w:adjustRightInd w:val="0"/>
        <w:spacing w:after="0" w:line="240" w:lineRule="auto"/>
        <w:rPr>
          <w:b/>
        </w:rPr>
      </w:pPr>
      <w:r w:rsidRPr="00ED3AD6">
        <w:rPr>
          <w:b/>
        </w:rPr>
        <w:t>Exécution de visites mineures et majeures</w:t>
      </w:r>
    </w:p>
    <w:p w:rsidR="002241D8" w:rsidRDefault="002241D8" w:rsidP="004E1867">
      <w:pPr>
        <w:autoSpaceDE w:val="0"/>
        <w:autoSpaceDN w:val="0"/>
        <w:adjustRightInd w:val="0"/>
        <w:spacing w:after="0" w:line="240" w:lineRule="auto"/>
        <w:rPr>
          <w:rFonts w:ascii="Bookman Old Style" w:hAnsi="Bookman Old Style" w:cs="Bookman Old Style"/>
          <w:color w:val="000000"/>
        </w:rPr>
      </w:pPr>
    </w:p>
    <w:p w:rsidR="002241D8" w:rsidRPr="00A36AB3" w:rsidRDefault="002241D8" w:rsidP="00545074">
      <w:pPr>
        <w:numPr>
          <w:ilvl w:val="0"/>
          <w:numId w:val="29"/>
        </w:num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t xml:space="preserve">Réalisation de modifications majeures de structures et de systèmes sur avions récents et d’anciennes générations. </w:t>
      </w:r>
    </w:p>
    <w:p w:rsidR="002241D8" w:rsidRPr="00A36AB3" w:rsidRDefault="002241D8" w:rsidP="00545074">
      <w:pPr>
        <w:numPr>
          <w:ilvl w:val="0"/>
          <w:numId w:val="29"/>
        </w:num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lastRenderedPageBreak/>
        <w:t xml:space="preserve">Aménagements intérieurs des cabines (VIP, cargo) et révision des sièges et des équipements de sécurité. </w:t>
      </w:r>
    </w:p>
    <w:p w:rsidR="002241D8" w:rsidRDefault="002241D8" w:rsidP="00545074">
      <w:pPr>
        <w:numPr>
          <w:ilvl w:val="0"/>
          <w:numId w:val="29"/>
        </w:numPr>
        <w:autoSpaceDE w:val="0"/>
        <w:autoSpaceDN w:val="0"/>
        <w:adjustRightInd w:val="0"/>
        <w:spacing w:after="0" w:line="240" w:lineRule="auto"/>
        <w:rPr>
          <w:rFonts w:ascii="Bookman Old Style" w:hAnsi="Bookman Old Style" w:cs="Bookman Old Style"/>
          <w:color w:val="000000"/>
        </w:rPr>
      </w:pPr>
      <w:r w:rsidRPr="00A36AB3">
        <w:rPr>
          <w:rFonts w:ascii="Bookman Old Style" w:hAnsi="Bookman Old Style" w:cs="Bookman Old Style"/>
          <w:color w:val="000000"/>
        </w:rPr>
        <w:t>Réalisation des contrôles non destructifs (CND) sur site et chez les opérateurs</w:t>
      </w:r>
    </w:p>
    <w:p w:rsidR="002241D8" w:rsidRDefault="002241D8" w:rsidP="004E1867">
      <w:pPr>
        <w:autoSpaceDE w:val="0"/>
        <w:autoSpaceDN w:val="0"/>
        <w:adjustRightInd w:val="0"/>
        <w:spacing w:after="0" w:line="240" w:lineRule="auto"/>
        <w:rPr>
          <w:rFonts w:ascii="Bookman Old Style" w:hAnsi="Bookman Old Style" w:cs="Bookman Old Style"/>
          <w:color w:val="000000"/>
        </w:rPr>
      </w:pPr>
    </w:p>
    <w:p w:rsidR="00990702" w:rsidRPr="00990702" w:rsidRDefault="00990702" w:rsidP="00990702">
      <w:pPr>
        <w:pStyle w:val="Titre3"/>
        <w:rPr>
          <w:b/>
          <w:sz w:val="23"/>
          <w:szCs w:val="23"/>
        </w:rPr>
      </w:pPr>
      <w:bookmarkStart w:id="282" w:name="_Toc504615191"/>
      <w:bookmarkStart w:id="283" w:name="_Toc504906439"/>
      <w:r w:rsidRPr="00990702">
        <w:rPr>
          <w:b/>
          <w:sz w:val="23"/>
          <w:szCs w:val="23"/>
        </w:rPr>
        <w:t>2.3. DECAPAGE A SEC ET PEINTURE</w:t>
      </w:r>
      <w:bookmarkEnd w:id="282"/>
      <w:bookmarkEnd w:id="283"/>
    </w:p>
    <w:p w:rsidR="00990702" w:rsidRDefault="00990702" w:rsidP="004E1867">
      <w:pPr>
        <w:autoSpaceDE w:val="0"/>
        <w:autoSpaceDN w:val="0"/>
        <w:adjustRightInd w:val="0"/>
        <w:spacing w:after="0" w:line="240" w:lineRule="auto"/>
        <w:rPr>
          <w:rFonts w:ascii="Bookman Old Style" w:hAnsi="Bookman Old Style" w:cs="Bookman Old Style"/>
          <w:color w:val="000000"/>
        </w:rPr>
      </w:pPr>
    </w:p>
    <w:p w:rsidR="002241D8" w:rsidRDefault="002241D8" w:rsidP="004E1867">
      <w:r w:rsidRPr="00ED3AD6">
        <w:rPr>
          <w:b/>
        </w:rPr>
        <w:t xml:space="preserve">Décapage à sec et la peinture </w:t>
      </w:r>
      <w:r>
        <w:t>et pouvant accueillir des avions moyen-courriers</w:t>
      </w:r>
    </w:p>
    <w:p w:rsidR="002241D8" w:rsidRPr="001C6E20" w:rsidRDefault="002241D8" w:rsidP="001C6E20">
      <w:pPr>
        <w:rPr>
          <w:b/>
          <w:i/>
        </w:rPr>
      </w:pPr>
      <w:bookmarkStart w:id="284" w:name="_Toc504615195"/>
      <w:r w:rsidRPr="001C6E20">
        <w:rPr>
          <w:b/>
          <w:i/>
        </w:rPr>
        <w:t>Caractéristiques prestations</w:t>
      </w:r>
      <w:bookmarkEnd w:id="284"/>
    </w:p>
    <w:p w:rsidR="002241D8" w:rsidRPr="001C6E20" w:rsidRDefault="002241D8" w:rsidP="004E1867">
      <w:pPr>
        <w:autoSpaceDE w:val="0"/>
        <w:autoSpaceDN w:val="0"/>
        <w:adjustRightInd w:val="0"/>
        <w:spacing w:after="0" w:line="240" w:lineRule="auto"/>
        <w:rPr>
          <w:rFonts w:ascii="Bookman Old Style" w:hAnsi="Bookman Old Style" w:cs="Bookman Old Style"/>
          <w:i/>
          <w:color w:val="000000"/>
        </w:rPr>
      </w:pPr>
      <w:r w:rsidRPr="001C6E20">
        <w:rPr>
          <w:rFonts w:ascii="Bookman Old Style" w:hAnsi="Bookman Old Style" w:cs="Bookman Old Style"/>
          <w:i/>
          <w:color w:val="000000"/>
        </w:rPr>
        <w:t xml:space="preserve">Une régulation contrôlée par ordinateur pour maintenir à la fois la température et la ventilation pour des conditions optimales d’application de la peinture. </w:t>
      </w:r>
    </w:p>
    <w:p w:rsidR="002241D8" w:rsidRPr="001C6E20" w:rsidRDefault="002241D8" w:rsidP="004E1867">
      <w:pPr>
        <w:rPr>
          <w:rFonts w:ascii="Bookman Old Style" w:hAnsi="Bookman Old Style" w:cs="Bookman Old Style"/>
          <w:i/>
          <w:color w:val="000000"/>
        </w:rPr>
      </w:pPr>
      <w:r w:rsidRPr="001C6E20">
        <w:rPr>
          <w:rFonts w:ascii="Bookman Old Style" w:hAnsi="Bookman Old Style" w:cs="Bookman Old Style"/>
          <w:i/>
          <w:color w:val="000000"/>
        </w:rPr>
        <w:t>Un système de décapage à sec garantissant une préservation de l’environnement et évitant les problèmes de corrosion résultant de l’application de décapants chimiques</w:t>
      </w:r>
    </w:p>
    <w:p w:rsidR="002241D8" w:rsidRDefault="002241D8" w:rsidP="004E1867"/>
    <w:p w:rsidR="00E440D5" w:rsidRPr="00E440D5" w:rsidRDefault="00E440D5" w:rsidP="00E440D5">
      <w:pPr>
        <w:pStyle w:val="Titre3"/>
        <w:rPr>
          <w:b/>
          <w:sz w:val="23"/>
          <w:szCs w:val="23"/>
        </w:rPr>
      </w:pPr>
      <w:bookmarkStart w:id="285" w:name="_Toc504615196"/>
      <w:bookmarkStart w:id="286" w:name="_Toc504906440"/>
      <w:r w:rsidRPr="00E440D5">
        <w:rPr>
          <w:b/>
          <w:sz w:val="23"/>
          <w:szCs w:val="23"/>
        </w:rPr>
        <w:t>2.4. MAINTENANCE EN LIGNE</w:t>
      </w:r>
      <w:bookmarkEnd w:id="285"/>
      <w:bookmarkEnd w:id="286"/>
    </w:p>
    <w:p w:rsidR="002241D8" w:rsidRDefault="002241D8" w:rsidP="004E1867">
      <w:r>
        <w:t xml:space="preserve">La garantie des performances de régularité et de ponctualité technique pour la totalité de la flotte et du réseau, ce qu’un opérateur ne peut obtenir de fournisseurs multiples : ceci en s’appuyant sur la </w:t>
      </w:r>
      <w:r w:rsidRPr="001C6E20">
        <w:rPr>
          <w:b/>
        </w:rPr>
        <w:t>gamme complète de services de maintenance</w:t>
      </w:r>
      <w:r>
        <w:t xml:space="preserve"> qui constitue l’offre de AERO-BREIZH.</w:t>
      </w:r>
    </w:p>
    <w:p w:rsidR="002241D8" w:rsidRDefault="002241D8" w:rsidP="004E1867">
      <w:r w:rsidRPr="00ED3AD6">
        <w:rPr>
          <w:b/>
        </w:rPr>
        <w:t>La mise à disposition des mécaniciens</w:t>
      </w:r>
      <w:r>
        <w:t xml:space="preserve"> de ses bases principales, dans le cas de dépannages nécessitant des moyens supplémentaires,</w:t>
      </w:r>
    </w:p>
    <w:p w:rsidR="008507B6" w:rsidRDefault="008507B6" w:rsidP="00F436AF">
      <w:pPr>
        <w:pStyle w:val="Default"/>
        <w:rPr>
          <w:sz w:val="22"/>
          <w:szCs w:val="22"/>
        </w:rPr>
      </w:pPr>
    </w:p>
    <w:p w:rsidR="008507B6" w:rsidRPr="008507B6" w:rsidRDefault="008507B6" w:rsidP="008507B6">
      <w:pPr>
        <w:pStyle w:val="Titre3"/>
        <w:rPr>
          <w:b/>
          <w:sz w:val="23"/>
          <w:szCs w:val="23"/>
        </w:rPr>
      </w:pPr>
      <w:bookmarkStart w:id="287" w:name="_Toc504615201"/>
      <w:bookmarkStart w:id="288" w:name="_Toc504906441"/>
      <w:r w:rsidRPr="008507B6">
        <w:rPr>
          <w:b/>
          <w:sz w:val="23"/>
          <w:szCs w:val="23"/>
        </w:rPr>
        <w:t>2.5. REPARATION, ENTRETIEN ET SOUS-TRAITANCE D'EQUIPEMENTS</w:t>
      </w:r>
      <w:bookmarkEnd w:id="287"/>
      <w:bookmarkEnd w:id="288"/>
    </w:p>
    <w:p w:rsidR="008507B6" w:rsidRDefault="008507B6" w:rsidP="00F436AF">
      <w:pPr>
        <w:pStyle w:val="Default"/>
        <w:rPr>
          <w:sz w:val="22"/>
          <w:szCs w:val="22"/>
        </w:rPr>
      </w:pPr>
    </w:p>
    <w:p w:rsidR="002241D8" w:rsidRDefault="002241D8" w:rsidP="00F436AF">
      <w:pPr>
        <w:pStyle w:val="Default"/>
        <w:rPr>
          <w:sz w:val="22"/>
          <w:szCs w:val="22"/>
        </w:rPr>
      </w:pPr>
      <w:r>
        <w:rPr>
          <w:sz w:val="22"/>
          <w:szCs w:val="22"/>
        </w:rPr>
        <w:t xml:space="preserve">En matière de </w:t>
      </w:r>
      <w:r w:rsidRPr="00925AB2">
        <w:rPr>
          <w:b/>
          <w:sz w:val="22"/>
          <w:szCs w:val="22"/>
        </w:rPr>
        <w:t>réparation et de fabrication en sous-traitance d’équipements</w:t>
      </w:r>
      <w:r>
        <w:rPr>
          <w:sz w:val="22"/>
          <w:szCs w:val="22"/>
        </w:rPr>
        <w:t xml:space="preserve">, AERO-BREIZH a développé son offre dans les domaines suivants : </w:t>
      </w:r>
    </w:p>
    <w:p w:rsidR="002241D8" w:rsidRDefault="002241D8" w:rsidP="001C6E20">
      <w:pPr>
        <w:pStyle w:val="Default"/>
        <w:numPr>
          <w:ilvl w:val="0"/>
          <w:numId w:val="18"/>
        </w:numPr>
        <w:rPr>
          <w:sz w:val="22"/>
          <w:szCs w:val="22"/>
        </w:rPr>
      </w:pPr>
      <w:r>
        <w:rPr>
          <w:sz w:val="22"/>
          <w:szCs w:val="22"/>
        </w:rPr>
        <w:t xml:space="preserve">Avionique : Les laboratoires sont équipés de bancs d’essais automatiques pour traiter les équipements de la dernière génération. </w:t>
      </w:r>
    </w:p>
    <w:p w:rsidR="002241D8" w:rsidRDefault="002241D8" w:rsidP="001C6E20">
      <w:pPr>
        <w:pStyle w:val="Default"/>
        <w:numPr>
          <w:ilvl w:val="0"/>
          <w:numId w:val="18"/>
        </w:numPr>
        <w:rPr>
          <w:sz w:val="22"/>
          <w:szCs w:val="22"/>
        </w:rPr>
      </w:pPr>
      <w:r>
        <w:rPr>
          <w:sz w:val="22"/>
          <w:szCs w:val="22"/>
        </w:rPr>
        <w:t xml:space="preserve">Électromécanique : Fabrication et révision des équipements de génération électrique, de conditionnement d’air, du circuit carburant, des vérins, batteries, CSD/IDG… </w:t>
      </w:r>
    </w:p>
    <w:p w:rsidR="002241D8" w:rsidRDefault="002241D8" w:rsidP="001C6E20">
      <w:pPr>
        <w:pStyle w:val="Default"/>
        <w:numPr>
          <w:ilvl w:val="0"/>
          <w:numId w:val="18"/>
        </w:numPr>
        <w:rPr>
          <w:sz w:val="22"/>
          <w:szCs w:val="22"/>
        </w:rPr>
      </w:pPr>
      <w:r>
        <w:rPr>
          <w:sz w:val="22"/>
          <w:szCs w:val="22"/>
        </w:rPr>
        <w:t xml:space="preserve">Atterrisseurs et Hydraulique : Les roues et freins, les trains d’atterrissage, les pompes et tous les équipements hydrauliques. </w:t>
      </w:r>
    </w:p>
    <w:p w:rsidR="002241D8" w:rsidRDefault="002241D8" w:rsidP="001C6E20">
      <w:pPr>
        <w:pStyle w:val="Default"/>
        <w:numPr>
          <w:ilvl w:val="0"/>
          <w:numId w:val="18"/>
        </w:numPr>
        <w:rPr>
          <w:sz w:val="22"/>
          <w:szCs w:val="22"/>
        </w:rPr>
      </w:pPr>
      <w:r>
        <w:rPr>
          <w:sz w:val="22"/>
          <w:szCs w:val="22"/>
        </w:rPr>
        <w:t xml:space="preserve">Équipements de sécurité/sauvetage, sièges et aménagement des cabines. </w:t>
      </w:r>
    </w:p>
    <w:p w:rsidR="002241D8" w:rsidRDefault="002241D8" w:rsidP="001C6E20">
      <w:pPr>
        <w:numPr>
          <w:ilvl w:val="0"/>
          <w:numId w:val="18"/>
        </w:numPr>
      </w:pPr>
      <w:r>
        <w:t>Éléments de structure et pièces en matériaux composites.</w:t>
      </w:r>
    </w:p>
    <w:p w:rsidR="002241D8" w:rsidRDefault="002241D8" w:rsidP="00F436AF">
      <w:pPr>
        <w:pStyle w:val="Default"/>
        <w:rPr>
          <w:b/>
          <w:sz w:val="22"/>
          <w:szCs w:val="22"/>
        </w:rPr>
      </w:pPr>
    </w:p>
    <w:p w:rsidR="008507B6" w:rsidRPr="008507B6" w:rsidRDefault="008507B6" w:rsidP="008507B6">
      <w:pPr>
        <w:pStyle w:val="Titre3"/>
        <w:rPr>
          <w:b/>
          <w:sz w:val="23"/>
          <w:szCs w:val="23"/>
        </w:rPr>
      </w:pPr>
      <w:bookmarkStart w:id="289" w:name="_Toc504615204"/>
      <w:bookmarkStart w:id="290" w:name="_Toc504906442"/>
      <w:r w:rsidRPr="008507B6">
        <w:rPr>
          <w:b/>
          <w:sz w:val="23"/>
          <w:szCs w:val="23"/>
        </w:rPr>
        <w:t>2.6. VENTE ET DISTRIBUTION DE PIECES</w:t>
      </w:r>
      <w:bookmarkEnd w:id="289"/>
      <w:bookmarkEnd w:id="290"/>
    </w:p>
    <w:p w:rsidR="008507B6" w:rsidRDefault="008507B6" w:rsidP="00F436AF">
      <w:pPr>
        <w:pStyle w:val="Default"/>
        <w:rPr>
          <w:b/>
          <w:sz w:val="22"/>
          <w:szCs w:val="22"/>
        </w:rPr>
      </w:pPr>
    </w:p>
    <w:p w:rsidR="000B28F1" w:rsidRDefault="000B28F1" w:rsidP="000B28F1">
      <w:pPr>
        <w:pStyle w:val="Default"/>
        <w:rPr>
          <w:sz w:val="22"/>
          <w:szCs w:val="22"/>
        </w:rPr>
      </w:pPr>
      <w:r>
        <w:rPr>
          <w:sz w:val="22"/>
          <w:szCs w:val="22"/>
        </w:rPr>
        <w:t xml:space="preserve">Les services d’achat d’opérateurs qui réalisent tout ou partie de leurs travaux de maintenance en interne, doivent faire face au double défi de la maîtrise des coûts de stockage et des délais d’approvisionnement. </w:t>
      </w:r>
    </w:p>
    <w:p w:rsidR="000B28F1" w:rsidRDefault="000B28F1" w:rsidP="000B28F1">
      <w:pPr>
        <w:pStyle w:val="Default"/>
        <w:rPr>
          <w:sz w:val="22"/>
          <w:szCs w:val="22"/>
        </w:rPr>
      </w:pPr>
      <w:r>
        <w:rPr>
          <w:sz w:val="22"/>
          <w:szCs w:val="22"/>
        </w:rPr>
        <w:t>Bénéficiant d’une expérience d’opérateur et d’acteur reconnu de la maintenance cellule et équipements AERO-BREIZH est un partenaire privilégié qui met à leur disposition sa grande connaissance du marché et son stock de pièces détachées et d’équipements au meilleur coût (</w:t>
      </w:r>
      <w:r w:rsidRPr="003D4A85">
        <w:rPr>
          <w:b/>
          <w:sz w:val="22"/>
          <w:szCs w:val="22"/>
        </w:rPr>
        <w:t>150 000 références en stock</w:t>
      </w:r>
      <w:r>
        <w:rPr>
          <w:sz w:val="22"/>
          <w:szCs w:val="22"/>
        </w:rPr>
        <w:t xml:space="preserve">). </w:t>
      </w:r>
    </w:p>
    <w:p w:rsidR="000B28F1" w:rsidRDefault="000B28F1" w:rsidP="000B28F1">
      <w:r>
        <w:t>Les pièces sont disponibles dans un magasin moderne idéalement situé dans la zone de fret de l’aéroport de Roissy CDG.</w:t>
      </w:r>
    </w:p>
    <w:p w:rsidR="000B28F1" w:rsidRDefault="000B28F1" w:rsidP="00F436AF">
      <w:pPr>
        <w:pStyle w:val="Default"/>
        <w:rPr>
          <w:b/>
          <w:sz w:val="22"/>
          <w:szCs w:val="22"/>
        </w:rPr>
      </w:pPr>
    </w:p>
    <w:p w:rsidR="002241D8" w:rsidRDefault="002241D8" w:rsidP="00F436AF">
      <w:pPr>
        <w:pStyle w:val="Default"/>
        <w:rPr>
          <w:sz w:val="22"/>
          <w:szCs w:val="22"/>
        </w:rPr>
      </w:pPr>
      <w:r w:rsidRPr="001C6E20">
        <w:rPr>
          <w:b/>
          <w:sz w:val="22"/>
          <w:szCs w:val="22"/>
        </w:rPr>
        <w:lastRenderedPageBreak/>
        <w:t>Un service AOG 24/24, 7/7</w:t>
      </w:r>
      <w:r>
        <w:rPr>
          <w:sz w:val="22"/>
          <w:szCs w:val="22"/>
        </w:rPr>
        <w:t xml:space="preserve"> est à la disposition de nos clients pour répondre à toutes les demandes. </w:t>
      </w:r>
    </w:p>
    <w:p w:rsidR="002241D8" w:rsidRDefault="002241D8" w:rsidP="00F436AF">
      <w:r>
        <w:t xml:space="preserve">Les expéditions sont traitées dans des délais très courts grâce à l’intervention de notre </w:t>
      </w:r>
      <w:r w:rsidRPr="001C6E20">
        <w:rPr>
          <w:b/>
        </w:rPr>
        <w:t>service interne de transit homologué</w:t>
      </w:r>
      <w:r>
        <w:t xml:space="preserve"> par les douanes françaises</w:t>
      </w:r>
    </w:p>
    <w:p w:rsidR="001466FB" w:rsidRDefault="001466FB" w:rsidP="001466FB">
      <w:pPr>
        <w:rPr>
          <w:ins w:id="291" w:author="Manuel Pires" w:date="2018-01-28T12:35:00Z"/>
        </w:rPr>
      </w:pPr>
    </w:p>
    <w:p w:rsidR="001466FB" w:rsidRDefault="001466FB" w:rsidP="001466FB">
      <w:pPr>
        <w:pStyle w:val="Titre2"/>
        <w:rPr>
          <w:ins w:id="292" w:author="Manuel Pires" w:date="2018-01-28T12:35:00Z"/>
          <w:sz w:val="23"/>
          <w:szCs w:val="23"/>
        </w:rPr>
      </w:pPr>
      <w:bookmarkStart w:id="293" w:name="_Toc504906443"/>
      <w:ins w:id="294" w:author="Manuel Pires" w:date="2018-01-28T12:35:00Z">
        <w:r>
          <w:rPr>
            <w:sz w:val="23"/>
            <w:szCs w:val="23"/>
          </w:rPr>
          <w:t>Info orientations stratégiques</w:t>
        </w:r>
        <w:bookmarkEnd w:id="293"/>
      </w:ins>
    </w:p>
    <w:p w:rsidR="001466FB" w:rsidRDefault="001466FB" w:rsidP="001466FB">
      <w:pPr>
        <w:pStyle w:val="Default"/>
        <w:rPr>
          <w:ins w:id="295" w:author="Manuel Pires" w:date="2018-01-28T12:35:00Z"/>
        </w:rPr>
      </w:pPr>
    </w:p>
    <w:p w:rsidR="001466FB" w:rsidRDefault="001466FB" w:rsidP="001466FB">
      <w:pPr>
        <w:pStyle w:val="Default"/>
        <w:numPr>
          <w:ilvl w:val="0"/>
          <w:numId w:val="16"/>
        </w:numPr>
        <w:spacing w:after="190"/>
        <w:rPr>
          <w:ins w:id="296" w:author="Manuel Pires" w:date="2018-01-28T12:35:00Z"/>
          <w:sz w:val="22"/>
          <w:szCs w:val="22"/>
        </w:rPr>
      </w:pPr>
      <w:ins w:id="297" w:author="Manuel Pires" w:date="2018-01-28T12:35:00Z">
        <w:r>
          <w:rPr>
            <w:sz w:val="22"/>
            <w:szCs w:val="22"/>
          </w:rPr>
          <w:t xml:space="preserve">Répondre plus efficacement aux enjeux métier avec le souci permanent de la qualité ; </w:t>
        </w:r>
      </w:ins>
    </w:p>
    <w:p w:rsidR="001466FB" w:rsidRDefault="001466FB" w:rsidP="001466FB">
      <w:pPr>
        <w:pStyle w:val="Default"/>
        <w:numPr>
          <w:ilvl w:val="0"/>
          <w:numId w:val="16"/>
        </w:numPr>
        <w:spacing w:after="190"/>
        <w:rPr>
          <w:ins w:id="298" w:author="Manuel Pires" w:date="2018-01-28T12:35:00Z"/>
          <w:sz w:val="22"/>
          <w:szCs w:val="22"/>
        </w:rPr>
      </w:pPr>
      <w:ins w:id="299" w:author="Manuel Pires" w:date="2018-01-28T12:35:00Z">
        <w:r>
          <w:rPr>
            <w:sz w:val="22"/>
            <w:szCs w:val="22"/>
          </w:rPr>
          <w:t xml:space="preserve">Développer les activités de sous-traitance pour les constructeurs ; </w:t>
        </w:r>
      </w:ins>
    </w:p>
    <w:p w:rsidR="001466FB" w:rsidRDefault="001466FB" w:rsidP="001466FB">
      <w:pPr>
        <w:pStyle w:val="Default"/>
        <w:numPr>
          <w:ilvl w:val="0"/>
          <w:numId w:val="16"/>
        </w:numPr>
        <w:spacing w:after="190"/>
        <w:rPr>
          <w:ins w:id="300" w:author="Manuel Pires" w:date="2018-01-28T12:35:00Z"/>
          <w:sz w:val="22"/>
          <w:szCs w:val="22"/>
        </w:rPr>
      </w:pPr>
      <w:ins w:id="301" w:author="Manuel Pires" w:date="2018-01-28T12:35:00Z">
        <w:r>
          <w:rPr>
            <w:sz w:val="22"/>
            <w:szCs w:val="22"/>
          </w:rPr>
          <w:t xml:space="preserve">Développer de nouvelles compétences sur une gamme plus large d’appareils, tant dans le domaine civil que dans le domaine militaire ; </w:t>
        </w:r>
      </w:ins>
    </w:p>
    <w:p w:rsidR="001466FB" w:rsidRDefault="001466FB" w:rsidP="001466FB">
      <w:pPr>
        <w:pStyle w:val="Default"/>
        <w:numPr>
          <w:ilvl w:val="0"/>
          <w:numId w:val="16"/>
        </w:numPr>
        <w:spacing w:after="190"/>
        <w:rPr>
          <w:ins w:id="302" w:author="Manuel Pires" w:date="2018-01-28T12:35:00Z"/>
          <w:sz w:val="22"/>
          <w:szCs w:val="22"/>
        </w:rPr>
      </w:pPr>
      <w:ins w:id="303" w:author="Manuel Pires" w:date="2018-01-28T12:35:00Z">
        <w:r>
          <w:rPr>
            <w:sz w:val="22"/>
            <w:szCs w:val="22"/>
          </w:rPr>
          <w:t xml:space="preserve">Conquérir de nouveaux marchés et renforcer la croissance externe par de nouvelles acquisitions ; </w:t>
        </w:r>
      </w:ins>
    </w:p>
    <w:p w:rsidR="001466FB" w:rsidRDefault="001466FB" w:rsidP="001466FB">
      <w:pPr>
        <w:pStyle w:val="Default"/>
        <w:numPr>
          <w:ilvl w:val="0"/>
          <w:numId w:val="16"/>
        </w:numPr>
        <w:rPr>
          <w:ins w:id="304" w:author="Manuel Pires" w:date="2018-01-28T12:35:00Z"/>
          <w:sz w:val="22"/>
          <w:szCs w:val="22"/>
        </w:rPr>
      </w:pPr>
      <w:ins w:id="305" w:author="Manuel Pires" w:date="2018-01-28T12:35:00Z">
        <w:r>
          <w:rPr>
            <w:sz w:val="22"/>
            <w:szCs w:val="22"/>
          </w:rPr>
          <w:t xml:space="preserve">Supporter nos valeurs par une amélioration continue. </w:t>
        </w:r>
      </w:ins>
    </w:p>
    <w:p w:rsidR="001466FB" w:rsidRDefault="001466FB" w:rsidP="001466FB">
      <w:pPr>
        <w:rPr>
          <w:ins w:id="306" w:author="Manuel Pires" w:date="2018-01-28T12:35:00Z"/>
        </w:rPr>
      </w:pPr>
    </w:p>
    <w:p w:rsidR="001466FB" w:rsidRDefault="001466FB" w:rsidP="001466FB">
      <w:pPr>
        <w:pStyle w:val="Titre3"/>
        <w:rPr>
          <w:ins w:id="307" w:author="Manuel Pires" w:date="2018-01-28T12:35:00Z"/>
          <w:sz w:val="23"/>
          <w:szCs w:val="23"/>
        </w:rPr>
      </w:pPr>
      <w:bookmarkStart w:id="308" w:name="_Toc504906444"/>
      <w:ins w:id="309" w:author="Manuel Pires" w:date="2018-01-28T12:35:00Z">
        <w:r>
          <w:rPr>
            <w:sz w:val="23"/>
            <w:szCs w:val="23"/>
          </w:rPr>
          <w:t>Info pour stratégie</w:t>
        </w:r>
        <w:bookmarkEnd w:id="308"/>
      </w:ins>
    </w:p>
    <w:p w:rsidR="001466FB" w:rsidRDefault="001466FB" w:rsidP="001466FB">
      <w:pPr>
        <w:rPr>
          <w:ins w:id="310" w:author="Manuel Pires" w:date="2018-01-28T12:35:00Z"/>
        </w:rPr>
      </w:pPr>
      <w:ins w:id="311" w:author="Manuel Pires" w:date="2018-01-28T12:35:00Z">
        <w:r>
          <w:t>L’entretien en ligne est un domaine critique pour la régularité et la ponctualité dans l’exploitation d’une compagnie aérienne. Il est essentiel de pouvoir compter sur un partenaire couvrant l’ensemble du réseau et capable de coordonner les actions de maintenance et la logistique au quotidien afin de traiter les pannes pouvant nuire à la régularité et la ponctualité des avions mis en ligne.</w:t>
        </w:r>
      </w:ins>
    </w:p>
    <w:p w:rsidR="001466FB" w:rsidRPr="00455FD6" w:rsidRDefault="001466FB" w:rsidP="001466FB">
      <w:pPr>
        <w:autoSpaceDE w:val="0"/>
        <w:autoSpaceDN w:val="0"/>
        <w:adjustRightInd w:val="0"/>
        <w:spacing w:after="0" w:line="240" w:lineRule="auto"/>
        <w:rPr>
          <w:ins w:id="312" w:author="Manuel Pires" w:date="2018-01-28T12:35:00Z"/>
          <w:rFonts w:ascii="Bookman Old Style" w:hAnsi="Bookman Old Style" w:cs="Bookman Old Style"/>
          <w:color w:val="000000"/>
        </w:rPr>
      </w:pPr>
      <w:ins w:id="313" w:author="Manuel Pires" w:date="2018-01-28T12:35:00Z">
        <w:r w:rsidRPr="00455FD6">
          <w:rPr>
            <w:rFonts w:ascii="Bookman Old Style" w:hAnsi="Bookman Old Style" w:cs="Bookman Old Style"/>
            <w:color w:val="000000"/>
          </w:rPr>
          <w:t xml:space="preserve">Ses mécaniciens expérimentés basés à l’aéroport CDG et dans de nombreuses escales. </w:t>
        </w:r>
      </w:ins>
    </w:p>
    <w:p w:rsidR="001466FB" w:rsidRDefault="001466FB" w:rsidP="001466FB">
      <w:pPr>
        <w:rPr>
          <w:ins w:id="314" w:author="Manuel Pires" w:date="2018-01-28T12:35:00Z"/>
          <w:rFonts w:ascii="Bookman Old Style" w:hAnsi="Bookman Old Style" w:cs="Bookman Old Style"/>
          <w:color w:val="000000"/>
        </w:rPr>
      </w:pPr>
      <w:ins w:id="315" w:author="Manuel Pires" w:date="2018-01-28T12:35:00Z">
        <w:r w:rsidRPr="00455FD6">
          <w:rPr>
            <w:rFonts w:ascii="Bookman Old Style" w:hAnsi="Bookman Old Style" w:cs="Bookman Old Style"/>
            <w:color w:val="000000"/>
          </w:rPr>
          <w:t>La garantie des performances de régularité et de ponctualité technique pour la totalité de la flotte et du réseau, ce qu’un opérateur ne peut obtenir de fournisseurs multiples : ceci en s’appuyant sur la gamme complète de services de maintenance qui constitue l’offre de AERO-BREIZH.</w:t>
        </w:r>
      </w:ins>
    </w:p>
    <w:p w:rsidR="001466FB" w:rsidRDefault="001466FB" w:rsidP="001466FB">
      <w:pPr>
        <w:rPr>
          <w:ins w:id="316" w:author="Manuel Pires" w:date="2018-01-28T12:35:00Z"/>
        </w:rPr>
      </w:pPr>
    </w:p>
    <w:p w:rsidR="001466FB" w:rsidRDefault="001466FB" w:rsidP="001466FB">
      <w:pPr>
        <w:pStyle w:val="Default"/>
        <w:rPr>
          <w:ins w:id="317" w:author="Manuel Pires" w:date="2018-01-28T12:35:00Z"/>
          <w:sz w:val="22"/>
          <w:szCs w:val="22"/>
        </w:rPr>
      </w:pPr>
      <w:ins w:id="318" w:author="Manuel Pires" w:date="2018-01-28T12:35:00Z">
        <w:r>
          <w:rPr>
            <w:sz w:val="22"/>
            <w:szCs w:val="22"/>
          </w:rPr>
          <w:t xml:space="preserve">Si la qualité du travail permet de garantir un temps de fonctionnement maximum des équipements sur l’avion, c’est également la maîtrise des coûts et des délais qui traduisent la performance d’une prestation de réparation dans ce domaine. </w:t>
        </w:r>
      </w:ins>
    </w:p>
    <w:p w:rsidR="001466FB" w:rsidRDefault="001466FB" w:rsidP="001466FB">
      <w:pPr>
        <w:rPr>
          <w:ins w:id="319" w:author="Manuel Pires" w:date="2018-01-28T12:35:00Z"/>
        </w:rPr>
      </w:pPr>
      <w:ins w:id="320" w:author="Manuel Pires" w:date="2018-01-28T12:35:00Z">
        <w:r>
          <w:t>Pour cela AERO-BREIZH a su étendre ses compétences dans les différents métiers de la construction et de la réparation des équipements. Une volonté stratégique qui est renforcée par la mise en place de partenariats avec les constructeurs dans le cadre du projet e-PME (</w:t>
        </w:r>
        <w:proofErr w:type="spellStart"/>
        <w:r>
          <w:t>cf</w:t>
        </w:r>
        <w:proofErr w:type="spellEnd"/>
        <w:r>
          <w:t xml:space="preserve"> Annexe #3)</w:t>
        </w:r>
      </w:ins>
    </w:p>
    <w:p w:rsidR="001466FB" w:rsidRDefault="001466FB" w:rsidP="001466FB">
      <w:pPr>
        <w:pStyle w:val="Default"/>
        <w:rPr>
          <w:ins w:id="321" w:author="Manuel Pires" w:date="2018-01-28T12:35:00Z"/>
          <w:sz w:val="22"/>
          <w:szCs w:val="22"/>
        </w:rPr>
      </w:pPr>
    </w:p>
    <w:p w:rsidR="001466FB" w:rsidRDefault="001466FB" w:rsidP="001466FB">
      <w:pPr>
        <w:pStyle w:val="Default"/>
        <w:rPr>
          <w:ins w:id="322" w:author="Manuel Pires" w:date="2018-01-28T12:35:00Z"/>
          <w:sz w:val="22"/>
          <w:szCs w:val="22"/>
        </w:rPr>
      </w:pPr>
      <w:ins w:id="323" w:author="Manuel Pires" w:date="2018-01-28T12:35:00Z">
        <w:r>
          <w:rPr>
            <w:sz w:val="22"/>
            <w:szCs w:val="22"/>
          </w:rPr>
          <w:t xml:space="preserve">Un effort particulier sur la formation garantit l’adaptation permanente de tous les collaborateurs. </w:t>
        </w:r>
      </w:ins>
    </w:p>
    <w:p w:rsidR="001466FB" w:rsidRDefault="001466FB" w:rsidP="001466FB">
      <w:pPr>
        <w:rPr>
          <w:ins w:id="324" w:author="Manuel Pires" w:date="2018-01-28T12:35:00Z"/>
        </w:rPr>
      </w:pPr>
      <w:ins w:id="325" w:author="Manuel Pires" w:date="2018-01-28T12:35:00Z">
        <w:r>
          <w:t>La formation repose sur un système pertinent de gestion prévisionnelle des emplois et des compétences, sur le suivi des qualifications individuelles, sur une sélection rigoureuse des prestataires</w:t>
        </w:r>
      </w:ins>
    </w:p>
    <w:p w:rsidR="001466FB" w:rsidRDefault="001466FB" w:rsidP="001466FB">
      <w:pPr>
        <w:rPr>
          <w:ins w:id="326" w:author="Manuel Pires" w:date="2018-01-28T12:35:00Z"/>
        </w:rPr>
      </w:pPr>
    </w:p>
    <w:p w:rsidR="001466FB" w:rsidRDefault="001466FB" w:rsidP="001466FB">
      <w:pPr>
        <w:rPr>
          <w:ins w:id="327" w:author="Manuel Pires" w:date="2018-01-28T12:35:00Z"/>
        </w:rPr>
      </w:pPr>
      <w:ins w:id="328" w:author="Manuel Pires" w:date="2018-01-28T12:35:00Z">
        <w:r>
          <w:lastRenderedPageBreak/>
          <w:t xml:space="preserve">Pouvoir planifier des travaux de décapage et de peinture avec une intervention de maintenance représente un gain de temps évident pour les opérateurs. AERO-BREIZH investit en permanence dans ce sens et est aujourd’hui, en mesure d’offrir à ses clients : </w:t>
        </w:r>
      </w:ins>
    </w:p>
    <w:p w:rsidR="001466FB" w:rsidRDefault="001466FB" w:rsidP="001466FB">
      <w:pPr>
        <w:pStyle w:val="Default"/>
        <w:rPr>
          <w:ins w:id="329" w:author="Manuel Pires" w:date="2018-01-28T12:35:00Z"/>
          <w:sz w:val="22"/>
          <w:szCs w:val="22"/>
        </w:rPr>
      </w:pPr>
    </w:p>
    <w:p w:rsidR="001466FB" w:rsidRDefault="001466FB" w:rsidP="001466FB">
      <w:pPr>
        <w:pStyle w:val="Default"/>
        <w:rPr>
          <w:ins w:id="330" w:author="Manuel Pires" w:date="2018-01-28T12:35:00Z"/>
          <w:sz w:val="22"/>
          <w:szCs w:val="22"/>
        </w:rPr>
      </w:pPr>
      <w:ins w:id="331" w:author="Manuel Pires" w:date="2018-01-28T12:35:00Z">
        <w:r>
          <w:rPr>
            <w:sz w:val="22"/>
            <w:szCs w:val="22"/>
          </w:rPr>
          <w:t>Pour être flexible face aux besoins des opérateurs, il faut aujourd’hui disposer de capacités hangar importantes et de personnel qualifié en grand nombre.</w:t>
        </w:r>
      </w:ins>
    </w:p>
    <w:p w:rsidR="001466FB" w:rsidRDefault="001466FB" w:rsidP="001466FB">
      <w:pPr>
        <w:pStyle w:val="Titre2"/>
        <w:rPr>
          <w:ins w:id="332" w:author="Manuel Pires" w:date="2018-01-28T12:35:00Z"/>
        </w:rPr>
      </w:pPr>
    </w:p>
    <w:p w:rsidR="001466FB" w:rsidRPr="00A36AB3" w:rsidRDefault="001466FB" w:rsidP="001466FB">
      <w:pPr>
        <w:autoSpaceDE w:val="0"/>
        <w:autoSpaceDN w:val="0"/>
        <w:adjustRightInd w:val="0"/>
        <w:spacing w:after="0" w:line="240" w:lineRule="auto"/>
        <w:rPr>
          <w:ins w:id="333" w:author="Manuel Pires" w:date="2018-01-28T12:35:00Z"/>
          <w:rFonts w:ascii="Bookman Old Style" w:hAnsi="Bookman Old Style" w:cs="Bookman Old Style"/>
          <w:color w:val="000000"/>
          <w:sz w:val="24"/>
          <w:szCs w:val="24"/>
        </w:rPr>
      </w:pPr>
    </w:p>
    <w:p w:rsidR="001466FB" w:rsidRPr="00A36AB3" w:rsidRDefault="001466FB" w:rsidP="001466FB">
      <w:pPr>
        <w:autoSpaceDE w:val="0"/>
        <w:autoSpaceDN w:val="0"/>
        <w:adjustRightInd w:val="0"/>
        <w:spacing w:after="0" w:line="240" w:lineRule="auto"/>
        <w:rPr>
          <w:ins w:id="334" w:author="Manuel Pires" w:date="2018-01-28T12:35:00Z"/>
          <w:rFonts w:ascii="Bookman Old Style" w:hAnsi="Bookman Old Style" w:cs="Bookman Old Style"/>
          <w:color w:val="000000"/>
        </w:rPr>
      </w:pPr>
      <w:ins w:id="335" w:author="Manuel Pires" w:date="2018-01-28T12:35:00Z">
        <w:r w:rsidRPr="00A36AB3">
          <w:rPr>
            <w:rFonts w:ascii="Bookman Old Style" w:hAnsi="Bookman Old Style" w:cs="Bookman Old Style"/>
            <w:color w:val="000000"/>
          </w:rPr>
          <w:t xml:space="preserve">Des hangars de toutes tailles sur deux sites en France, à Lorient dans l’Ouest et Montpellier dans le Sud </w:t>
        </w:r>
      </w:ins>
    </w:p>
    <w:p w:rsidR="001466FB" w:rsidRDefault="001466FB" w:rsidP="001466FB">
      <w:pPr>
        <w:autoSpaceDE w:val="0"/>
        <w:autoSpaceDN w:val="0"/>
        <w:adjustRightInd w:val="0"/>
        <w:spacing w:after="0" w:line="240" w:lineRule="auto"/>
        <w:rPr>
          <w:ins w:id="336" w:author="Manuel Pires" w:date="2018-01-28T12:35:00Z"/>
          <w:rFonts w:ascii="Bookman Old Style" w:hAnsi="Bookman Old Style" w:cs="Bookman Old Style"/>
          <w:color w:val="000000"/>
        </w:rPr>
      </w:pPr>
    </w:p>
    <w:p w:rsidR="001466FB" w:rsidRPr="00A36AB3" w:rsidRDefault="001466FB" w:rsidP="001466FB">
      <w:pPr>
        <w:autoSpaceDE w:val="0"/>
        <w:autoSpaceDN w:val="0"/>
        <w:adjustRightInd w:val="0"/>
        <w:spacing w:after="0" w:line="240" w:lineRule="auto"/>
        <w:rPr>
          <w:ins w:id="337" w:author="Manuel Pires" w:date="2018-01-28T12:35:00Z"/>
          <w:rFonts w:ascii="Bookman Old Style" w:hAnsi="Bookman Old Style" w:cs="Bookman Old Style"/>
          <w:color w:val="000000"/>
        </w:rPr>
      </w:pPr>
      <w:ins w:id="338" w:author="Manuel Pires" w:date="2018-01-28T12:35:00Z">
        <w:r w:rsidRPr="00A36AB3">
          <w:rPr>
            <w:rFonts w:ascii="Bookman Old Style" w:hAnsi="Bookman Old Style" w:cs="Bookman Old Style"/>
            <w:color w:val="000000"/>
          </w:rPr>
          <w:t xml:space="preserve">Des corps de métiers nécessaires à tous les travaux (peinture, chaudronnerie, aménagement cabine, atelier composites) disponibles en permanence sur place. </w:t>
        </w:r>
      </w:ins>
    </w:p>
    <w:p w:rsidR="001466FB" w:rsidRDefault="001466FB" w:rsidP="001466FB">
      <w:pPr>
        <w:autoSpaceDE w:val="0"/>
        <w:autoSpaceDN w:val="0"/>
        <w:adjustRightInd w:val="0"/>
        <w:spacing w:after="0" w:line="240" w:lineRule="auto"/>
        <w:rPr>
          <w:ins w:id="339" w:author="Manuel Pires" w:date="2018-01-28T12:35:00Z"/>
          <w:rFonts w:ascii="Bookman Old Style" w:hAnsi="Bookman Old Style" w:cs="Bookman Old Style"/>
          <w:color w:val="000000"/>
        </w:rPr>
      </w:pPr>
    </w:p>
    <w:p w:rsidR="001466FB" w:rsidRPr="00A36AB3" w:rsidRDefault="001466FB" w:rsidP="001466FB">
      <w:pPr>
        <w:autoSpaceDE w:val="0"/>
        <w:autoSpaceDN w:val="0"/>
        <w:adjustRightInd w:val="0"/>
        <w:spacing w:after="0" w:line="240" w:lineRule="auto"/>
        <w:rPr>
          <w:ins w:id="340" w:author="Manuel Pires" w:date="2018-01-28T12:35:00Z"/>
          <w:rFonts w:ascii="Bookman Old Style" w:hAnsi="Bookman Old Style" w:cs="Bookman Old Style"/>
          <w:color w:val="000000"/>
        </w:rPr>
      </w:pPr>
      <w:ins w:id="341" w:author="Manuel Pires" w:date="2018-01-28T12:35:00Z">
        <w:r w:rsidRPr="00A36AB3">
          <w:rPr>
            <w:rFonts w:ascii="Bookman Old Style" w:hAnsi="Bookman Old Style" w:cs="Bookman Old Style"/>
            <w:color w:val="000000"/>
          </w:rPr>
          <w:t xml:space="preserve">Un haut niveau de qualification des équipes constamment maintenu par un programme intensif de formation. </w:t>
        </w:r>
      </w:ins>
    </w:p>
    <w:p w:rsidR="001466FB" w:rsidRDefault="001466FB" w:rsidP="001466FB">
      <w:pPr>
        <w:autoSpaceDE w:val="0"/>
        <w:autoSpaceDN w:val="0"/>
        <w:adjustRightInd w:val="0"/>
        <w:spacing w:after="0" w:line="240" w:lineRule="auto"/>
        <w:rPr>
          <w:ins w:id="342" w:author="Manuel Pires" w:date="2018-01-28T12:35:00Z"/>
          <w:rFonts w:ascii="Bookman Old Style" w:hAnsi="Bookman Old Style" w:cs="Bookman Old Style"/>
          <w:color w:val="000000"/>
        </w:rPr>
      </w:pPr>
    </w:p>
    <w:p w:rsidR="002241D8" w:rsidRDefault="002241D8"/>
    <w:p w:rsidR="002241D8" w:rsidRPr="00415059" w:rsidRDefault="002241D8" w:rsidP="00415059">
      <w:pPr>
        <w:pStyle w:val="Titre2"/>
        <w:rPr>
          <w:sz w:val="23"/>
          <w:szCs w:val="23"/>
        </w:rPr>
      </w:pPr>
      <w:bookmarkStart w:id="343" w:name="_Toc504615224"/>
      <w:bookmarkStart w:id="344" w:name="_Toc504615200"/>
      <w:bookmarkStart w:id="345" w:name="_Toc504906445"/>
      <w:r w:rsidRPr="00415059">
        <w:rPr>
          <w:sz w:val="23"/>
          <w:szCs w:val="23"/>
        </w:rPr>
        <w:t>Info sur le SI actuel</w:t>
      </w:r>
      <w:bookmarkEnd w:id="345"/>
    </w:p>
    <w:p w:rsidR="002241D8" w:rsidRDefault="002241D8" w:rsidP="00925AB2">
      <w:r>
        <w:t xml:space="preserve">Ceci implique une liaison voix/données constante avec les opérateurs (via le réseau SITA reliant tous les opérateurs aériens), voire avec les avions (liens radio VHF et extension </w:t>
      </w:r>
      <w:proofErr w:type="spellStart"/>
      <w:r>
        <w:t>datalink</w:t>
      </w:r>
      <w:proofErr w:type="spellEnd"/>
      <w:r>
        <w:t xml:space="preserve"> de SITA transformant les avions en réseaux locaux volant).</w:t>
      </w:r>
    </w:p>
    <w:bookmarkEnd w:id="343"/>
    <w:p w:rsidR="002241D8" w:rsidRDefault="002241D8" w:rsidP="00925AB2">
      <w:pPr>
        <w:pStyle w:val="Default"/>
        <w:rPr>
          <w:sz w:val="22"/>
          <w:szCs w:val="22"/>
        </w:rPr>
      </w:pPr>
    </w:p>
    <w:p w:rsidR="002241D8" w:rsidRDefault="002241D8" w:rsidP="00925AB2">
      <w:pPr>
        <w:pStyle w:val="Default"/>
        <w:rPr>
          <w:sz w:val="22"/>
          <w:szCs w:val="22"/>
        </w:rPr>
      </w:pPr>
      <w:r>
        <w:rPr>
          <w:sz w:val="22"/>
          <w:szCs w:val="22"/>
        </w:rPr>
        <w:t xml:space="preserve">Notre réseau voix est classiquement organisé autour d'un PABX. </w:t>
      </w:r>
    </w:p>
    <w:p w:rsidR="002241D8" w:rsidRDefault="002241D8" w:rsidP="00925AB2">
      <w:r>
        <w:t>Notre réseau de données était éclaté en deux. Pour le domaine de la gestion, un LAN fédérait 200 postes de travail type PC autour d'un IBM e-</w:t>
      </w:r>
      <w:proofErr w:type="spellStart"/>
      <w:r>
        <w:t>series</w:t>
      </w:r>
      <w:proofErr w:type="spellEnd"/>
      <w:r>
        <w:t xml:space="preserve"> (AS/400). Pour les domaines techniques, une solution externalisée assurait la connexion de 100 postes CAD à notre prestataire</w:t>
      </w:r>
    </w:p>
    <w:p w:rsidR="002241D8" w:rsidRPr="00925AB2" w:rsidRDefault="002241D8" w:rsidP="00925AB2">
      <w:pPr>
        <w:rPr>
          <w:b/>
          <w:i/>
        </w:rPr>
      </w:pPr>
      <w:bookmarkStart w:id="346" w:name="_Toc504615223"/>
      <w:bookmarkEnd w:id="344"/>
      <w:r w:rsidRPr="00925AB2">
        <w:rPr>
          <w:b/>
          <w:i/>
        </w:rPr>
        <w:t>Info applicatif – (Quartier, Zone et Bloc</w:t>
      </w:r>
      <w:bookmarkEnd w:id="346"/>
      <w:r w:rsidRPr="00925AB2">
        <w:rPr>
          <w:b/>
          <w:i/>
        </w:rPr>
        <w:t>)</w:t>
      </w:r>
    </w:p>
    <w:p w:rsidR="002241D8" w:rsidRDefault="002241D8" w:rsidP="00925AB2">
      <w:r>
        <w:t>Notre Système d'information est aujourd'hui découpé en applications indépendantes qui ont du mal à communiquer entre elles.</w:t>
      </w:r>
    </w:p>
    <w:p w:rsidR="001466FB" w:rsidRDefault="001466FB" w:rsidP="001466FB">
      <w:pPr>
        <w:rPr>
          <w:ins w:id="347" w:author="Manuel Pires" w:date="2018-01-28T12:35:00Z"/>
        </w:rPr>
      </w:pPr>
    </w:p>
    <w:p w:rsidR="001466FB" w:rsidRPr="007740B3" w:rsidRDefault="001466FB" w:rsidP="001466FB">
      <w:pPr>
        <w:pStyle w:val="Titre2"/>
        <w:rPr>
          <w:ins w:id="348" w:author="Manuel Pires" w:date="2018-01-28T12:35:00Z"/>
        </w:rPr>
      </w:pPr>
      <w:bookmarkStart w:id="349" w:name="_Toc504906446"/>
      <w:ins w:id="350" w:author="Manuel Pires" w:date="2018-01-28T12:35:00Z">
        <w:r w:rsidRPr="007740B3">
          <w:t>Info motivation refonte SI</w:t>
        </w:r>
        <w:bookmarkEnd w:id="349"/>
      </w:ins>
    </w:p>
    <w:p w:rsidR="001466FB" w:rsidRDefault="001466FB" w:rsidP="001466FB">
      <w:pPr>
        <w:pStyle w:val="Default"/>
        <w:rPr>
          <w:ins w:id="351" w:author="Manuel Pires" w:date="2018-01-28T12:35:00Z"/>
          <w:sz w:val="22"/>
          <w:szCs w:val="22"/>
        </w:rPr>
      </w:pPr>
      <w:ins w:id="352" w:author="Manuel Pires" w:date="2018-01-28T12:35:00Z">
        <w:r>
          <w:rPr>
            <w:sz w:val="22"/>
            <w:szCs w:val="22"/>
          </w:rPr>
          <w:t>En matière de maintenance, les délais de prise de décision se réduisent, rendant complexe la planification des chantiers.</w:t>
        </w:r>
      </w:ins>
    </w:p>
    <w:p w:rsidR="001466FB" w:rsidRDefault="001466FB" w:rsidP="001466FB">
      <w:pPr>
        <w:pStyle w:val="Titre2"/>
        <w:rPr>
          <w:ins w:id="353" w:author="Manuel Pires" w:date="2018-01-28T12:35:00Z"/>
        </w:rPr>
      </w:pPr>
    </w:p>
    <w:p w:rsidR="001466FB" w:rsidRDefault="001466FB" w:rsidP="001466FB">
      <w:pPr>
        <w:pStyle w:val="Titre2"/>
        <w:rPr>
          <w:ins w:id="354" w:author="Manuel Pires" w:date="2018-01-28T12:35:00Z"/>
        </w:rPr>
      </w:pPr>
      <w:bookmarkStart w:id="355" w:name="_Toc504906447"/>
      <w:ins w:id="356" w:author="Manuel Pires" w:date="2018-01-28T12:35:00Z">
        <w:r>
          <w:t>Motivation de la refonte du SI</w:t>
        </w:r>
        <w:bookmarkEnd w:id="355"/>
      </w:ins>
    </w:p>
    <w:p w:rsidR="001466FB" w:rsidRDefault="001466FB" w:rsidP="001466FB">
      <w:pPr>
        <w:pStyle w:val="Default"/>
        <w:rPr>
          <w:ins w:id="357" w:author="Manuel Pires" w:date="2018-01-28T12:35:00Z"/>
          <w:sz w:val="22"/>
          <w:szCs w:val="22"/>
        </w:rPr>
      </w:pPr>
      <w:ins w:id="358" w:author="Manuel Pires" w:date="2018-01-28T12:35:00Z">
        <w:r>
          <w:rPr>
            <w:sz w:val="22"/>
            <w:szCs w:val="22"/>
          </w:rPr>
          <w:t xml:space="preserve">A cet héritage (de type </w:t>
        </w:r>
        <w:proofErr w:type="spellStart"/>
        <w:r>
          <w:rPr>
            <w:sz w:val="22"/>
            <w:szCs w:val="22"/>
          </w:rPr>
          <w:t>Legacy</w:t>
        </w:r>
        <w:proofErr w:type="spellEnd"/>
        <w:r>
          <w:rPr>
            <w:sz w:val="22"/>
            <w:szCs w:val="22"/>
          </w:rPr>
          <w:t xml:space="preserve">) sont venues s'ajouter les ressources des sociétés reprises par croissance externe. </w:t>
        </w:r>
      </w:ins>
    </w:p>
    <w:p w:rsidR="001466FB" w:rsidRDefault="001466FB" w:rsidP="001466FB">
      <w:pPr>
        <w:rPr>
          <w:ins w:id="359" w:author="Manuel Pires" w:date="2018-01-28T12:35:00Z"/>
        </w:rPr>
      </w:pPr>
      <w:ins w:id="360" w:author="Manuel Pires" w:date="2018-01-28T12:35:00Z">
        <w:r>
          <w:t>Il devenait nécessaire d'harmoniser et de fusionner le tout au sein d'une solution unique.</w:t>
        </w:r>
      </w:ins>
    </w:p>
    <w:p w:rsidR="002241D8" w:rsidDel="001466FB" w:rsidRDefault="002241D8" w:rsidP="00925AB2">
      <w:pPr>
        <w:rPr>
          <w:del w:id="361" w:author="Manuel Pires" w:date="2018-01-28T12:35:00Z"/>
        </w:rPr>
      </w:pPr>
    </w:p>
    <w:p w:rsidR="002241D8" w:rsidRDefault="002241D8"/>
    <w:p w:rsidR="002241D8" w:rsidRPr="00415059" w:rsidRDefault="002241D8" w:rsidP="00415059">
      <w:pPr>
        <w:pStyle w:val="Titre2"/>
        <w:rPr>
          <w:sz w:val="23"/>
          <w:szCs w:val="23"/>
        </w:rPr>
      </w:pPr>
      <w:bookmarkStart w:id="362" w:name="_Toc504615186"/>
      <w:bookmarkStart w:id="363" w:name="_Toc504906448"/>
      <w:r w:rsidRPr="00415059">
        <w:rPr>
          <w:sz w:val="23"/>
          <w:szCs w:val="23"/>
        </w:rPr>
        <w:t>Info futur SI</w:t>
      </w:r>
      <w:bookmarkEnd w:id="362"/>
      <w:bookmarkEnd w:id="363"/>
    </w:p>
    <w:p w:rsidR="002241D8" w:rsidRDefault="002241D8" w:rsidP="004E1867">
      <w:r>
        <w:t>La gestion des données techniques des avions sera complètement informatisée, et ces données seront accessibles par les clients pour exercer pleinement les responsabilités de contrôle requises par la réglementation internationale.</w:t>
      </w:r>
    </w:p>
    <w:p w:rsidR="002241D8" w:rsidRDefault="002241D8" w:rsidP="00F436AF">
      <w:r>
        <w:lastRenderedPageBreak/>
        <w:t>Les informations d’expéditions seront accessibles en temps réel grâce à un système de communication e-business par extranet O3.</w:t>
      </w:r>
    </w:p>
    <w:p w:rsidR="002241D8" w:rsidRDefault="002241D8" w:rsidP="00F436AF"/>
    <w:p w:rsidR="002241D8" w:rsidRDefault="002241D8" w:rsidP="004E1867">
      <w:pPr>
        <w:pStyle w:val="Titre3"/>
      </w:pPr>
      <w:bookmarkStart w:id="364" w:name="_Toc504615188"/>
    </w:p>
    <w:bookmarkEnd w:id="364"/>
    <w:p w:rsidR="002241D8" w:rsidRDefault="002241D8" w:rsidP="004E1867"/>
    <w:p w:rsidR="002241D8" w:rsidRDefault="002241D8" w:rsidP="00F436AF"/>
    <w:p w:rsidR="002241D8" w:rsidRDefault="002241D8"/>
    <w:sectPr w:rsidR="002241D8" w:rsidSect="004A370E">
      <w:type w:val="continuous"/>
      <w:pgSz w:w="11906" w:h="16838"/>
      <w:pgMar w:top="1276" w:right="1417" w:bottom="1276" w:left="1417" w:header="708" w:footer="708" w:gutter="0"/>
      <w:cols w:space="708"/>
      <w:docGrid w:linePitch="360"/>
      <w:sectPrChange w:id="365" w:author="Manuel Pires" w:date="2018-01-28T12:36:00Z">
        <w:sectPr w:rsidR="002241D8" w:rsidSect="004A370E">
          <w:type w:val="nextPage"/>
          <w:pgMar w:top="1276" w:right="1417" w:bottom="1276" w:left="1417" w:header="708" w:footer="708"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estern">
    <w:altName w:val="Calibri"/>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B2B7DA"/>
    <w:multiLevelType w:val="hybridMultilevel"/>
    <w:tmpl w:val="D4681CF9"/>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9658DF73"/>
    <w:multiLevelType w:val="hybridMultilevel"/>
    <w:tmpl w:val="D7644E5E"/>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A8D58C45"/>
    <w:multiLevelType w:val="hybridMultilevel"/>
    <w:tmpl w:val="CCD93B77"/>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BB655B1E"/>
    <w:multiLevelType w:val="hybridMultilevel"/>
    <w:tmpl w:val="749CD0EB"/>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CD5D6A0E"/>
    <w:multiLevelType w:val="hybridMultilevel"/>
    <w:tmpl w:val="3D52981B"/>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CDFD000B"/>
    <w:multiLevelType w:val="hybridMultilevel"/>
    <w:tmpl w:val="331E9F62"/>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EF078C3B"/>
    <w:multiLevelType w:val="hybridMultilevel"/>
    <w:tmpl w:val="E92DBC0A"/>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F50FF850"/>
    <w:multiLevelType w:val="hybridMultilevel"/>
    <w:tmpl w:val="D38A07F0"/>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FFFFFF7C"/>
    <w:multiLevelType w:val="singleLevel"/>
    <w:tmpl w:val="D3CCB980"/>
    <w:lvl w:ilvl="0">
      <w:start w:val="1"/>
      <w:numFmt w:val="decimal"/>
      <w:lvlText w:val="%1."/>
      <w:lvlJc w:val="left"/>
      <w:pPr>
        <w:tabs>
          <w:tab w:val="num" w:pos="1492"/>
        </w:tabs>
        <w:ind w:left="1492" w:hanging="360"/>
      </w:pPr>
      <w:rPr>
        <w:rFonts w:cs="Times New Roman"/>
      </w:rPr>
    </w:lvl>
  </w:abstractNum>
  <w:abstractNum w:abstractNumId="9" w15:restartNumberingAfterBreak="0">
    <w:nsid w:val="FFFFFF7D"/>
    <w:multiLevelType w:val="singleLevel"/>
    <w:tmpl w:val="08669D58"/>
    <w:lvl w:ilvl="0">
      <w:start w:val="1"/>
      <w:numFmt w:val="decimal"/>
      <w:lvlText w:val="%1."/>
      <w:lvlJc w:val="left"/>
      <w:pPr>
        <w:tabs>
          <w:tab w:val="num" w:pos="1209"/>
        </w:tabs>
        <w:ind w:left="1209" w:hanging="360"/>
      </w:pPr>
      <w:rPr>
        <w:rFonts w:cs="Times New Roman"/>
      </w:rPr>
    </w:lvl>
  </w:abstractNum>
  <w:abstractNum w:abstractNumId="10" w15:restartNumberingAfterBreak="0">
    <w:nsid w:val="FFFFFF7E"/>
    <w:multiLevelType w:val="singleLevel"/>
    <w:tmpl w:val="AF7486BA"/>
    <w:lvl w:ilvl="0">
      <w:start w:val="1"/>
      <w:numFmt w:val="decimal"/>
      <w:lvlText w:val="%1."/>
      <w:lvlJc w:val="left"/>
      <w:pPr>
        <w:tabs>
          <w:tab w:val="num" w:pos="926"/>
        </w:tabs>
        <w:ind w:left="926" w:hanging="360"/>
      </w:pPr>
      <w:rPr>
        <w:rFonts w:cs="Times New Roman"/>
      </w:rPr>
    </w:lvl>
  </w:abstractNum>
  <w:abstractNum w:abstractNumId="11" w15:restartNumberingAfterBreak="0">
    <w:nsid w:val="FFFFFF7F"/>
    <w:multiLevelType w:val="singleLevel"/>
    <w:tmpl w:val="7F160240"/>
    <w:lvl w:ilvl="0">
      <w:start w:val="1"/>
      <w:numFmt w:val="decimal"/>
      <w:lvlText w:val="%1."/>
      <w:lvlJc w:val="left"/>
      <w:pPr>
        <w:tabs>
          <w:tab w:val="num" w:pos="643"/>
        </w:tabs>
        <w:ind w:left="643" w:hanging="360"/>
      </w:pPr>
      <w:rPr>
        <w:rFonts w:cs="Times New Roman"/>
      </w:rPr>
    </w:lvl>
  </w:abstractNum>
  <w:abstractNum w:abstractNumId="12" w15:restartNumberingAfterBreak="0">
    <w:nsid w:val="FFFFFF80"/>
    <w:multiLevelType w:val="singleLevel"/>
    <w:tmpl w:val="C55CCEA6"/>
    <w:lvl w:ilvl="0">
      <w:start w:val="1"/>
      <w:numFmt w:val="bullet"/>
      <w:lvlText w:val=""/>
      <w:lvlJc w:val="left"/>
      <w:pPr>
        <w:tabs>
          <w:tab w:val="num" w:pos="1492"/>
        </w:tabs>
        <w:ind w:left="1492" w:hanging="360"/>
      </w:pPr>
      <w:rPr>
        <w:rFonts w:ascii="Symbol" w:hAnsi="Symbol" w:hint="default"/>
      </w:rPr>
    </w:lvl>
  </w:abstractNum>
  <w:abstractNum w:abstractNumId="13" w15:restartNumberingAfterBreak="0">
    <w:nsid w:val="FFFFFF81"/>
    <w:multiLevelType w:val="singleLevel"/>
    <w:tmpl w:val="A76A2320"/>
    <w:lvl w:ilvl="0">
      <w:start w:val="1"/>
      <w:numFmt w:val="bullet"/>
      <w:lvlText w:val=""/>
      <w:lvlJc w:val="left"/>
      <w:pPr>
        <w:tabs>
          <w:tab w:val="num" w:pos="1209"/>
        </w:tabs>
        <w:ind w:left="1209" w:hanging="360"/>
      </w:pPr>
      <w:rPr>
        <w:rFonts w:ascii="Symbol" w:hAnsi="Symbol" w:hint="default"/>
      </w:rPr>
    </w:lvl>
  </w:abstractNum>
  <w:abstractNum w:abstractNumId="14" w15:restartNumberingAfterBreak="0">
    <w:nsid w:val="FFFFFF82"/>
    <w:multiLevelType w:val="singleLevel"/>
    <w:tmpl w:val="B666F2C8"/>
    <w:lvl w:ilvl="0">
      <w:start w:val="1"/>
      <w:numFmt w:val="bullet"/>
      <w:lvlText w:val=""/>
      <w:lvlJc w:val="left"/>
      <w:pPr>
        <w:tabs>
          <w:tab w:val="num" w:pos="926"/>
        </w:tabs>
        <w:ind w:left="926" w:hanging="360"/>
      </w:pPr>
      <w:rPr>
        <w:rFonts w:ascii="Symbol" w:hAnsi="Symbol" w:hint="default"/>
      </w:rPr>
    </w:lvl>
  </w:abstractNum>
  <w:abstractNum w:abstractNumId="15" w15:restartNumberingAfterBreak="0">
    <w:nsid w:val="FFFFFF83"/>
    <w:multiLevelType w:val="singleLevel"/>
    <w:tmpl w:val="C2A23AD0"/>
    <w:lvl w:ilvl="0">
      <w:start w:val="1"/>
      <w:numFmt w:val="bullet"/>
      <w:lvlText w:val=""/>
      <w:lvlJc w:val="left"/>
      <w:pPr>
        <w:tabs>
          <w:tab w:val="num" w:pos="643"/>
        </w:tabs>
        <w:ind w:left="643" w:hanging="360"/>
      </w:pPr>
      <w:rPr>
        <w:rFonts w:ascii="Symbol" w:hAnsi="Symbol" w:hint="default"/>
      </w:rPr>
    </w:lvl>
  </w:abstractNum>
  <w:abstractNum w:abstractNumId="16" w15:restartNumberingAfterBreak="0">
    <w:nsid w:val="FFFFFF88"/>
    <w:multiLevelType w:val="singleLevel"/>
    <w:tmpl w:val="8C9CC9E8"/>
    <w:lvl w:ilvl="0">
      <w:start w:val="1"/>
      <w:numFmt w:val="decimal"/>
      <w:lvlText w:val="%1."/>
      <w:lvlJc w:val="left"/>
      <w:pPr>
        <w:tabs>
          <w:tab w:val="num" w:pos="360"/>
        </w:tabs>
        <w:ind w:left="360" w:hanging="360"/>
      </w:pPr>
      <w:rPr>
        <w:rFonts w:cs="Times New Roman"/>
      </w:rPr>
    </w:lvl>
  </w:abstractNum>
  <w:abstractNum w:abstractNumId="17" w15:restartNumberingAfterBreak="0">
    <w:nsid w:val="FFFFFF89"/>
    <w:multiLevelType w:val="singleLevel"/>
    <w:tmpl w:val="E140F4B8"/>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00F5605E"/>
    <w:multiLevelType w:val="hybridMultilevel"/>
    <w:tmpl w:val="70562E0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D8C71E7"/>
    <w:multiLevelType w:val="hybridMultilevel"/>
    <w:tmpl w:val="D794EDB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E0F13D5"/>
    <w:multiLevelType w:val="hybridMultilevel"/>
    <w:tmpl w:val="06869F5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23D729B"/>
    <w:multiLevelType w:val="hybridMultilevel"/>
    <w:tmpl w:val="BBF5FF5B"/>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15:restartNumberingAfterBreak="0">
    <w:nsid w:val="12712E63"/>
    <w:multiLevelType w:val="hybridMultilevel"/>
    <w:tmpl w:val="A37EA2B6"/>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rPr>
        <w:rFonts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703BE9C"/>
    <w:multiLevelType w:val="hybridMultilevel"/>
    <w:tmpl w:val="FD9FD42F"/>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15:restartNumberingAfterBreak="0">
    <w:nsid w:val="25A142B7"/>
    <w:multiLevelType w:val="hybridMultilevel"/>
    <w:tmpl w:val="2C365772"/>
    <w:lvl w:ilvl="0" w:tplc="37BEE35E">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9BE16BD"/>
    <w:multiLevelType w:val="hybridMultilevel"/>
    <w:tmpl w:val="17928BF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35F83543"/>
    <w:multiLevelType w:val="hybridMultilevel"/>
    <w:tmpl w:val="290E87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8C3F18"/>
    <w:multiLevelType w:val="hybridMultilevel"/>
    <w:tmpl w:val="6E08C19E"/>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rPr>
        <w:rFonts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D60784"/>
    <w:multiLevelType w:val="hybridMultilevel"/>
    <w:tmpl w:val="FA541DEA"/>
    <w:lvl w:ilvl="0" w:tplc="FFFFFFFF">
      <w:start w:val="1"/>
      <w:numFmt w:val="bullet"/>
      <w:lvlText w:val="•"/>
      <w:lvlJc w:val="left"/>
    </w:lvl>
    <w:lvl w:ilvl="1" w:tplc="040C0001">
      <w:start w:val="1"/>
      <w:numFmt w:val="bullet"/>
      <w:lvlText w:val=""/>
      <w:lvlJc w:val="left"/>
      <w:pPr>
        <w:tabs>
          <w:tab w:val="num" w:pos="360"/>
        </w:tabs>
        <w:ind w:left="360" w:hanging="360"/>
      </w:pPr>
      <w:rPr>
        <w:rFonts w:ascii="Symbol" w:hAnsi="Symbol"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15:restartNumberingAfterBreak="0">
    <w:nsid w:val="50643FD0"/>
    <w:multiLevelType w:val="hybridMultilevel"/>
    <w:tmpl w:val="8F58C536"/>
    <w:lvl w:ilvl="0" w:tplc="37BEE35E">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1F028AF"/>
    <w:multiLevelType w:val="hybridMultilevel"/>
    <w:tmpl w:val="02DAACE2"/>
    <w:lvl w:ilvl="0" w:tplc="37BEE35E">
      <w:numFmt w:val="bullet"/>
      <w:lvlText w:val="-"/>
      <w:lvlJc w:val="left"/>
      <w:pPr>
        <w:ind w:left="720" w:hanging="360"/>
      </w:pPr>
      <w:rPr>
        <w:rFonts w:ascii="Calibri" w:eastAsia="Times New Roman" w:hAnsi="Calibri"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16218BA"/>
    <w:multiLevelType w:val="hybridMultilevel"/>
    <w:tmpl w:val="E5AB473D"/>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15:restartNumberingAfterBreak="0">
    <w:nsid w:val="67422C55"/>
    <w:multiLevelType w:val="hybridMultilevel"/>
    <w:tmpl w:val="C56AEEE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
  </w:num>
  <w:num w:numId="3">
    <w:abstractNumId w:val="7"/>
  </w:num>
  <w:num w:numId="4">
    <w:abstractNumId w:val="6"/>
  </w:num>
  <w:num w:numId="5">
    <w:abstractNumId w:val="23"/>
  </w:num>
  <w:num w:numId="6">
    <w:abstractNumId w:val="5"/>
  </w:num>
  <w:num w:numId="7">
    <w:abstractNumId w:val="1"/>
  </w:num>
  <w:num w:numId="8">
    <w:abstractNumId w:val="21"/>
  </w:num>
  <w:num w:numId="9">
    <w:abstractNumId w:val="24"/>
  </w:num>
  <w:num w:numId="10">
    <w:abstractNumId w:val="29"/>
  </w:num>
  <w:num w:numId="11">
    <w:abstractNumId w:val="31"/>
  </w:num>
  <w:num w:numId="12">
    <w:abstractNumId w:val="3"/>
  </w:num>
  <w:num w:numId="13">
    <w:abstractNumId w:val="0"/>
  </w:num>
  <w:num w:numId="14">
    <w:abstractNumId w:val="4"/>
  </w:num>
  <w:num w:numId="15">
    <w:abstractNumId w:val="25"/>
  </w:num>
  <w:num w:numId="16">
    <w:abstractNumId w:val="18"/>
  </w:num>
  <w:num w:numId="17">
    <w:abstractNumId w:val="27"/>
  </w:num>
  <w:num w:numId="18">
    <w:abstractNumId w:val="19"/>
  </w:num>
  <w:num w:numId="19">
    <w:abstractNumId w:val="16"/>
  </w:num>
  <w:num w:numId="20">
    <w:abstractNumId w:val="11"/>
  </w:num>
  <w:num w:numId="21">
    <w:abstractNumId w:val="10"/>
  </w:num>
  <w:num w:numId="22">
    <w:abstractNumId w:val="9"/>
  </w:num>
  <w:num w:numId="23">
    <w:abstractNumId w:val="8"/>
  </w:num>
  <w:num w:numId="24">
    <w:abstractNumId w:val="17"/>
  </w:num>
  <w:num w:numId="25">
    <w:abstractNumId w:val="15"/>
  </w:num>
  <w:num w:numId="26">
    <w:abstractNumId w:val="14"/>
  </w:num>
  <w:num w:numId="27">
    <w:abstractNumId w:val="13"/>
  </w:num>
  <w:num w:numId="28">
    <w:abstractNumId w:val="12"/>
  </w:num>
  <w:num w:numId="29">
    <w:abstractNumId w:val="26"/>
  </w:num>
  <w:num w:numId="30">
    <w:abstractNumId w:val="32"/>
  </w:num>
  <w:num w:numId="31">
    <w:abstractNumId w:val="20"/>
  </w:num>
  <w:num w:numId="32">
    <w:abstractNumId w:val="22"/>
  </w:num>
  <w:num w:numId="33">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uel Pires">
    <w15:presenceInfo w15:providerId="None" w15:userId="Manuel Pi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1867"/>
    <w:rsid w:val="000B039A"/>
    <w:rsid w:val="000B28F1"/>
    <w:rsid w:val="000E26FF"/>
    <w:rsid w:val="00101442"/>
    <w:rsid w:val="001466FB"/>
    <w:rsid w:val="001C6E20"/>
    <w:rsid w:val="0020453D"/>
    <w:rsid w:val="002241D8"/>
    <w:rsid w:val="00243830"/>
    <w:rsid w:val="00255A1D"/>
    <w:rsid w:val="002B139C"/>
    <w:rsid w:val="003425FA"/>
    <w:rsid w:val="003D4012"/>
    <w:rsid w:val="003D4A85"/>
    <w:rsid w:val="00412A79"/>
    <w:rsid w:val="00415059"/>
    <w:rsid w:val="00455FD6"/>
    <w:rsid w:val="00457561"/>
    <w:rsid w:val="00462F39"/>
    <w:rsid w:val="004A370E"/>
    <w:rsid w:val="004D60B0"/>
    <w:rsid w:val="004E1867"/>
    <w:rsid w:val="0050561D"/>
    <w:rsid w:val="00541390"/>
    <w:rsid w:val="00545074"/>
    <w:rsid w:val="005603DB"/>
    <w:rsid w:val="005738C9"/>
    <w:rsid w:val="005B3AD4"/>
    <w:rsid w:val="005F40E4"/>
    <w:rsid w:val="006728B8"/>
    <w:rsid w:val="006F22B1"/>
    <w:rsid w:val="007740B3"/>
    <w:rsid w:val="0081280D"/>
    <w:rsid w:val="008507B6"/>
    <w:rsid w:val="008747AC"/>
    <w:rsid w:val="008F5A0C"/>
    <w:rsid w:val="00917C20"/>
    <w:rsid w:val="00924496"/>
    <w:rsid w:val="00925AB2"/>
    <w:rsid w:val="00990702"/>
    <w:rsid w:val="009C4CD3"/>
    <w:rsid w:val="009C50FE"/>
    <w:rsid w:val="009C595E"/>
    <w:rsid w:val="009C7337"/>
    <w:rsid w:val="009D50C7"/>
    <w:rsid w:val="009E7E4C"/>
    <w:rsid w:val="00A05D35"/>
    <w:rsid w:val="00A14085"/>
    <w:rsid w:val="00A36AB3"/>
    <w:rsid w:val="00A5272C"/>
    <w:rsid w:val="00B43D7B"/>
    <w:rsid w:val="00B71CFF"/>
    <w:rsid w:val="00C332BB"/>
    <w:rsid w:val="00CC3160"/>
    <w:rsid w:val="00D32B20"/>
    <w:rsid w:val="00D75C4A"/>
    <w:rsid w:val="00D92C09"/>
    <w:rsid w:val="00E440D5"/>
    <w:rsid w:val="00E52588"/>
    <w:rsid w:val="00ED3AD6"/>
    <w:rsid w:val="00F436AF"/>
    <w:rsid w:val="00F72A72"/>
    <w:rsid w:val="00FB6074"/>
    <w:rsid w:val="00FE2E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75012102"/>
  <w15:docId w15:val="{742F9006-AB3D-4463-8303-483E9515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867"/>
    <w:pPr>
      <w:spacing w:after="160" w:line="259" w:lineRule="auto"/>
    </w:pPr>
    <w:rPr>
      <w:sz w:val="22"/>
      <w:szCs w:val="22"/>
      <w:lang w:val="fr-FR" w:eastAsia="en-US"/>
    </w:rPr>
  </w:style>
  <w:style w:type="paragraph" w:styleId="Titre1">
    <w:name w:val="heading 1"/>
    <w:basedOn w:val="Normal"/>
    <w:next w:val="Normal"/>
    <w:link w:val="Titre1Car"/>
    <w:uiPriority w:val="99"/>
    <w:qFormat/>
    <w:rsid w:val="00F436AF"/>
    <w:pPr>
      <w:keepNext/>
      <w:keepLines/>
      <w:spacing w:before="240" w:after="0"/>
      <w:outlineLvl w:val="0"/>
    </w:pPr>
    <w:rPr>
      <w:rFonts w:ascii="Calibri Light" w:eastAsia="Times New Roman" w:hAnsi="Calibri Light"/>
      <w:color w:val="2E74B5"/>
      <w:sz w:val="32"/>
      <w:szCs w:val="32"/>
    </w:rPr>
  </w:style>
  <w:style w:type="paragraph" w:styleId="Titre2">
    <w:name w:val="heading 2"/>
    <w:basedOn w:val="Normal"/>
    <w:next w:val="Normal"/>
    <w:link w:val="Titre2Car"/>
    <w:uiPriority w:val="99"/>
    <w:qFormat/>
    <w:rsid w:val="00F436AF"/>
    <w:pPr>
      <w:keepNext/>
      <w:keepLines/>
      <w:spacing w:before="40" w:after="0"/>
      <w:outlineLvl w:val="1"/>
    </w:pPr>
    <w:rPr>
      <w:rFonts w:ascii="Calibri Light" w:eastAsia="Times New Roman" w:hAnsi="Calibri Light"/>
      <w:color w:val="2E74B5"/>
      <w:sz w:val="26"/>
      <w:szCs w:val="26"/>
    </w:rPr>
  </w:style>
  <w:style w:type="paragraph" w:styleId="Titre3">
    <w:name w:val="heading 3"/>
    <w:basedOn w:val="Normal"/>
    <w:next w:val="Normal"/>
    <w:link w:val="Titre3Car"/>
    <w:uiPriority w:val="99"/>
    <w:qFormat/>
    <w:rsid w:val="004E1867"/>
    <w:pPr>
      <w:keepNext/>
      <w:keepLines/>
      <w:spacing w:before="40" w:after="0"/>
      <w:outlineLvl w:val="2"/>
    </w:pPr>
    <w:rPr>
      <w:rFonts w:ascii="Calibri Light" w:eastAsia="Times New Roman" w:hAnsi="Calibri Light"/>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F436AF"/>
    <w:rPr>
      <w:rFonts w:ascii="Calibri Light" w:hAnsi="Calibri Light" w:cs="Times New Roman"/>
      <w:color w:val="2E74B5"/>
      <w:sz w:val="32"/>
      <w:szCs w:val="32"/>
    </w:rPr>
  </w:style>
  <w:style w:type="character" w:customStyle="1" w:styleId="Titre2Car">
    <w:name w:val="Titre 2 Car"/>
    <w:link w:val="Titre2"/>
    <w:uiPriority w:val="99"/>
    <w:semiHidden/>
    <w:locked/>
    <w:rsid w:val="00F436AF"/>
    <w:rPr>
      <w:rFonts w:ascii="Calibri Light" w:hAnsi="Calibri Light" w:cs="Times New Roman"/>
      <w:color w:val="2E74B5"/>
      <w:sz w:val="26"/>
      <w:szCs w:val="26"/>
    </w:rPr>
  </w:style>
  <w:style w:type="character" w:customStyle="1" w:styleId="Titre3Car">
    <w:name w:val="Titre 3 Car"/>
    <w:link w:val="Titre3"/>
    <w:uiPriority w:val="99"/>
    <w:semiHidden/>
    <w:locked/>
    <w:rsid w:val="004E1867"/>
    <w:rPr>
      <w:rFonts w:ascii="Calibri Light" w:hAnsi="Calibri Light" w:cs="Times New Roman"/>
      <w:color w:val="1F4D78"/>
      <w:sz w:val="24"/>
      <w:szCs w:val="24"/>
    </w:rPr>
  </w:style>
  <w:style w:type="paragraph" w:customStyle="1" w:styleId="Default">
    <w:name w:val="Default"/>
    <w:rsid w:val="004E1867"/>
    <w:pPr>
      <w:autoSpaceDE w:val="0"/>
      <w:autoSpaceDN w:val="0"/>
      <w:adjustRightInd w:val="0"/>
    </w:pPr>
    <w:rPr>
      <w:rFonts w:ascii="Bookman Old Style" w:hAnsi="Bookman Old Style" w:cs="Bookman Old Style"/>
      <w:color w:val="000000"/>
      <w:sz w:val="24"/>
      <w:szCs w:val="24"/>
      <w:lang w:val="fr-FR" w:eastAsia="en-US"/>
    </w:rPr>
  </w:style>
  <w:style w:type="paragraph" w:styleId="Paragraphedeliste">
    <w:name w:val="List Paragraph"/>
    <w:basedOn w:val="Normal"/>
    <w:uiPriority w:val="99"/>
    <w:qFormat/>
    <w:rsid w:val="00F436AF"/>
    <w:pPr>
      <w:ind w:left="720"/>
      <w:contextualSpacing/>
    </w:pPr>
  </w:style>
  <w:style w:type="paragraph" w:styleId="En-ttedetabledesmatires">
    <w:name w:val="TOC Heading"/>
    <w:basedOn w:val="Titre1"/>
    <w:next w:val="Normal"/>
    <w:uiPriority w:val="99"/>
    <w:qFormat/>
    <w:rsid w:val="00243830"/>
    <w:pPr>
      <w:outlineLvl w:val="9"/>
    </w:pPr>
    <w:rPr>
      <w:lang w:eastAsia="fr-FR"/>
    </w:rPr>
  </w:style>
  <w:style w:type="paragraph" w:styleId="TM2">
    <w:name w:val="toc 2"/>
    <w:basedOn w:val="Normal"/>
    <w:next w:val="Normal"/>
    <w:autoRedefine/>
    <w:uiPriority w:val="39"/>
    <w:rsid w:val="00243830"/>
    <w:pPr>
      <w:spacing w:after="100"/>
      <w:ind w:left="220"/>
    </w:pPr>
  </w:style>
  <w:style w:type="paragraph" w:styleId="TM3">
    <w:name w:val="toc 3"/>
    <w:basedOn w:val="Normal"/>
    <w:next w:val="Normal"/>
    <w:autoRedefine/>
    <w:uiPriority w:val="39"/>
    <w:rsid w:val="00243830"/>
    <w:pPr>
      <w:spacing w:after="100"/>
      <w:ind w:left="440"/>
    </w:pPr>
  </w:style>
  <w:style w:type="paragraph" w:styleId="TM1">
    <w:name w:val="toc 1"/>
    <w:basedOn w:val="Normal"/>
    <w:next w:val="Normal"/>
    <w:autoRedefine/>
    <w:uiPriority w:val="99"/>
    <w:rsid w:val="00243830"/>
    <w:pPr>
      <w:spacing w:after="100"/>
    </w:pPr>
  </w:style>
  <w:style w:type="character" w:styleId="Lienhypertexte">
    <w:name w:val="Hyperlink"/>
    <w:uiPriority w:val="99"/>
    <w:rsid w:val="00243830"/>
    <w:rPr>
      <w:rFonts w:cs="Times New Roman"/>
      <w:color w:val="0563C1"/>
      <w:u w:val="single"/>
    </w:rPr>
  </w:style>
  <w:style w:type="paragraph" w:styleId="Textedebulles">
    <w:name w:val="Balloon Text"/>
    <w:basedOn w:val="Normal"/>
    <w:link w:val="TextedebullesCar"/>
    <w:uiPriority w:val="99"/>
    <w:semiHidden/>
    <w:rsid w:val="00457561"/>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locked/>
    <w:rsid w:val="00457561"/>
    <w:rPr>
      <w:rFonts w:ascii="Segoe UI" w:hAnsi="Segoe UI" w:cs="Segoe UI"/>
      <w:sz w:val="18"/>
      <w:szCs w:val="18"/>
    </w:rPr>
  </w:style>
  <w:style w:type="table" w:styleId="Grilledutableau">
    <w:name w:val="Table Grid"/>
    <w:basedOn w:val="TableauNormal"/>
    <w:uiPriority w:val="39"/>
    <w:locked/>
    <w:rsid w:val="00A05D35"/>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rsid w:val="00A05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EA326-8A1A-44AF-AF10-CA42C4929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8</Pages>
  <Words>2751</Words>
  <Characters>15687</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Manuel Pires</cp:lastModifiedBy>
  <cp:revision>57</cp:revision>
  <cp:lastPrinted>2018-01-25T20:05:00Z</cp:lastPrinted>
  <dcterms:created xsi:type="dcterms:W3CDTF">2018-01-25T07:48:00Z</dcterms:created>
  <dcterms:modified xsi:type="dcterms:W3CDTF">2018-01-28T11:39:00Z</dcterms:modified>
</cp:coreProperties>
</file>